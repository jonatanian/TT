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Y="-13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4"/>
      </w:tblGrid>
      <w:tr w:rsidR="008F31D6" w:rsidRPr="003D1B1C" w14:paraId="56DEC053" w14:textId="77777777" w:rsidTr="006A5668">
        <w:trPr>
          <w:trHeight w:val="3450"/>
        </w:trPr>
        <w:tc>
          <w:tcPr>
            <w:tcW w:w="10114" w:type="dxa"/>
            <w:vAlign w:val="bottom"/>
          </w:tcPr>
          <w:p w14:paraId="14994452" w14:textId="77777777" w:rsidR="008F31D6" w:rsidRPr="003D1B1C" w:rsidRDefault="008F31D6" w:rsidP="006A5668">
            <w:pPr>
              <w:jc w:val="center"/>
              <w:outlineLvl w:val="0"/>
              <w:rPr>
                <w:rFonts w:eastAsia="Arial" w:cs="Arial"/>
                <w:b/>
                <w:bCs/>
                <w:w w:val="101"/>
                <w:sz w:val="24"/>
                <w:szCs w:val="24"/>
                <w:lang w:val="es-MX"/>
              </w:rPr>
            </w:pPr>
            <w:bookmarkStart w:id="0" w:name="OLE_LINK1"/>
            <w:bookmarkStart w:id="1" w:name="OLE_LINK2"/>
            <w:bookmarkStart w:id="2" w:name="_GoBack"/>
            <w:bookmarkEnd w:id="2"/>
          </w:p>
        </w:tc>
      </w:tr>
      <w:tr w:rsidR="008F31D6" w:rsidRPr="003D1B1C" w14:paraId="64FACAAF" w14:textId="77777777" w:rsidTr="006A5668">
        <w:tc>
          <w:tcPr>
            <w:tcW w:w="10114" w:type="dxa"/>
            <w:vAlign w:val="center"/>
          </w:tcPr>
          <w:p w14:paraId="3A851562" w14:textId="77777777" w:rsidR="00DB0075" w:rsidRPr="00285BDC" w:rsidRDefault="00863FB2" w:rsidP="00DB0075">
            <w:pPr>
              <w:widowControl/>
              <w:spacing w:before="100" w:beforeAutospacing="1" w:after="100" w:afterAutospacing="1"/>
              <w:ind w:left="284" w:right="210"/>
              <w:jc w:val="center"/>
              <w:rPr>
                <w:rFonts w:eastAsia="Times New Roman" w:cs="Times New Roman"/>
                <w:b/>
                <w:smallCaps/>
                <w:color w:val="000000"/>
                <w:sz w:val="36"/>
                <w:szCs w:val="36"/>
                <w:lang w:val="es-MX"/>
              </w:rPr>
            </w:pPr>
            <w:r>
              <w:rPr>
                <w:rFonts w:eastAsia="Times New Roman" w:cs="Times New Roman"/>
                <w:b/>
                <w:smallCaps/>
                <w:color w:val="000000"/>
                <w:sz w:val="36"/>
                <w:szCs w:val="36"/>
                <w:lang w:val="es-MX"/>
              </w:rPr>
              <w:t>P</w:t>
            </w:r>
            <w:r w:rsidR="00DB0075">
              <w:rPr>
                <w:rFonts w:eastAsia="Times New Roman" w:cs="Times New Roman"/>
                <w:b/>
                <w:smallCaps/>
                <w:color w:val="000000"/>
                <w:sz w:val="36"/>
                <w:szCs w:val="36"/>
                <w:lang w:val="es-MX"/>
              </w:rPr>
              <w:t>rocedimiento de Control de Documentos</w:t>
            </w:r>
          </w:p>
          <w:p w14:paraId="1E92134A" w14:textId="77777777" w:rsidR="008F31D6" w:rsidRPr="00285BDC" w:rsidRDefault="008F31D6" w:rsidP="00285BDC">
            <w:pPr>
              <w:widowControl/>
              <w:spacing w:before="100" w:beforeAutospacing="1" w:after="100" w:afterAutospacing="1"/>
              <w:ind w:left="284" w:right="210"/>
              <w:jc w:val="center"/>
              <w:rPr>
                <w:rFonts w:eastAsia="Times New Roman" w:cs="Times New Roman"/>
                <w:b/>
                <w:smallCaps/>
                <w:color w:val="000000"/>
                <w:sz w:val="36"/>
                <w:szCs w:val="36"/>
                <w:lang w:val="es-MX"/>
              </w:rPr>
            </w:pPr>
          </w:p>
        </w:tc>
      </w:tr>
    </w:tbl>
    <w:p w14:paraId="043E7C63" w14:textId="77777777" w:rsidR="008F31D6" w:rsidRDefault="008F31D6" w:rsidP="00355C6B">
      <w:pPr>
        <w:ind w:firstLine="3"/>
        <w:jc w:val="center"/>
        <w:rPr>
          <w:rFonts w:eastAsia="Arial" w:cs="Arial"/>
          <w:sz w:val="24"/>
          <w:szCs w:val="24"/>
        </w:rPr>
      </w:pPr>
    </w:p>
    <w:p w14:paraId="6C368926" w14:textId="77777777" w:rsidR="008F31D6" w:rsidRPr="00355C6B" w:rsidRDefault="008F31D6" w:rsidP="00355C6B">
      <w:pPr>
        <w:ind w:firstLine="3"/>
        <w:jc w:val="center"/>
        <w:rPr>
          <w:rFonts w:eastAsia="Arial" w:cs="Arial"/>
          <w:sz w:val="24"/>
          <w:szCs w:val="24"/>
        </w:rPr>
      </w:pPr>
    </w:p>
    <w:p w14:paraId="033876F0" w14:textId="77777777" w:rsidR="007D0CA7" w:rsidRPr="00F10E16" w:rsidRDefault="007D0CA7" w:rsidP="00D87721">
      <w:pPr>
        <w:spacing w:before="36" w:line="243" w:lineRule="auto"/>
        <w:ind w:left="7246" w:right="115" w:firstLine="250"/>
        <w:rPr>
          <w:rFonts w:eastAsia="Arial" w:cs="Arial"/>
          <w:b/>
          <w:bCs/>
          <w:w w:val="101"/>
          <w:sz w:val="24"/>
          <w:szCs w:val="21"/>
        </w:rPr>
        <w:sectPr w:rsidR="007D0CA7" w:rsidRPr="00F10E16" w:rsidSect="00355C6B">
          <w:headerReference w:type="default" r:id="rId8"/>
          <w:footerReference w:type="even" r:id="rId9"/>
          <w:pgSz w:w="12242" w:h="15842" w:code="1"/>
          <w:pgMar w:top="423" w:right="1134" w:bottom="1134" w:left="1134" w:header="567" w:footer="567" w:gutter="0"/>
          <w:pgBorders>
            <w:top w:val="single" w:sz="4" w:space="1" w:color="auto"/>
            <w:left w:val="single" w:sz="4" w:space="4" w:color="auto"/>
            <w:bottom w:val="single" w:sz="4" w:space="1" w:color="auto"/>
            <w:right w:val="single" w:sz="4" w:space="4" w:color="auto"/>
          </w:pgBorders>
          <w:cols w:space="720"/>
          <w:vAlign w:val="center"/>
          <w:noEndnote/>
        </w:sectPr>
      </w:pPr>
    </w:p>
    <w:p w14:paraId="283779AE" w14:textId="77777777" w:rsidR="009C3097" w:rsidRDefault="009C3097" w:rsidP="00E049D8"/>
    <w:p w14:paraId="7343CD4B" w14:textId="77777777" w:rsidR="004879B6" w:rsidRDefault="00285BDC" w:rsidP="004879B6">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Objetivo</w:t>
      </w:r>
      <w:bookmarkStart w:id="3" w:name="_Toc331496441"/>
      <w:bookmarkStart w:id="4" w:name="_Toc333823422"/>
      <w:bookmarkEnd w:id="0"/>
      <w:bookmarkEnd w:id="1"/>
    </w:p>
    <w:p w14:paraId="0B27B939" w14:textId="1F17F0D9" w:rsidR="00F46A50" w:rsidRPr="00F46A50" w:rsidRDefault="006321DC"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Pr>
          <w:rFonts w:cs="Arial"/>
          <w:b w:val="0"/>
          <w:color w:val="000000"/>
          <w:sz w:val="24"/>
          <w:szCs w:val="24"/>
          <w:lang w:eastAsia="es-MX"/>
        </w:rPr>
        <w:t>Establecer lineamientos para elaborar, identificar, aprobar,</w:t>
      </w:r>
      <w:r w:rsidR="0034059E">
        <w:rPr>
          <w:rFonts w:cs="Arial"/>
          <w:b w:val="0"/>
          <w:color w:val="000000"/>
          <w:sz w:val="24"/>
          <w:szCs w:val="24"/>
          <w:lang w:eastAsia="es-MX"/>
        </w:rPr>
        <w:t xml:space="preserve"> modificar,</w:t>
      </w:r>
      <w:r>
        <w:rPr>
          <w:rFonts w:cs="Arial"/>
          <w:b w:val="0"/>
          <w:color w:val="000000"/>
          <w:sz w:val="24"/>
          <w:szCs w:val="24"/>
          <w:lang w:eastAsia="es-MX"/>
        </w:rPr>
        <w:t xml:space="preserve"> dar de alta y/o baja, actualizar y publicar</w:t>
      </w:r>
      <w:r w:rsidR="0034059E">
        <w:rPr>
          <w:rFonts w:cs="Arial"/>
          <w:b w:val="0"/>
          <w:color w:val="000000"/>
          <w:sz w:val="24"/>
          <w:szCs w:val="24"/>
          <w:lang w:eastAsia="es-MX"/>
        </w:rPr>
        <w:t xml:space="preserve"> documentos del SIG y SGCL</w:t>
      </w:r>
    </w:p>
    <w:p w14:paraId="0DF986AB" w14:textId="77777777" w:rsidR="00F46A50" w:rsidRDefault="00F46A50" w:rsidP="00F46A50">
      <w:pPr>
        <w:pStyle w:val="Prrafodelista"/>
        <w:spacing w:before="100" w:beforeAutospacing="1" w:after="100" w:afterAutospacing="1"/>
        <w:ind w:left="644" w:right="210"/>
        <w:rPr>
          <w:smallCaps/>
          <w:color w:val="000000"/>
          <w:sz w:val="24"/>
          <w:szCs w:val="24"/>
          <w:u w:val="single"/>
        </w:rPr>
      </w:pPr>
    </w:p>
    <w:p w14:paraId="38B0021F" w14:textId="77777777" w:rsidR="00E049D8" w:rsidRPr="00F46A50" w:rsidRDefault="00291D54" w:rsidP="00E049D8">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A</w:t>
      </w:r>
      <w:r w:rsidR="00285BDC" w:rsidRPr="00F46A50">
        <w:rPr>
          <w:smallCaps/>
          <w:color w:val="000000"/>
          <w:sz w:val="24"/>
          <w:szCs w:val="24"/>
          <w:u w:val="single"/>
        </w:rPr>
        <w:t>lcance</w:t>
      </w:r>
      <w:bookmarkEnd w:id="3"/>
      <w:bookmarkEnd w:id="4"/>
    </w:p>
    <w:p w14:paraId="7B47A83C" w14:textId="13B6248F" w:rsidR="00F46A50" w:rsidRPr="000E3AAC" w:rsidRDefault="00360E50" w:rsidP="00DB1DB5">
      <w:pPr>
        <w:pStyle w:val="Prrafodelista"/>
        <w:numPr>
          <w:ilvl w:val="1"/>
          <w:numId w:val="17"/>
        </w:numPr>
        <w:spacing w:before="100" w:beforeAutospacing="1" w:after="100" w:afterAutospacing="1"/>
        <w:ind w:left="1019" w:right="210" w:hanging="375"/>
        <w:rPr>
          <w:smallCaps/>
          <w:color w:val="000000"/>
          <w:sz w:val="24"/>
          <w:szCs w:val="24"/>
          <w:u w:val="single"/>
        </w:rPr>
      </w:pPr>
      <w:r w:rsidRPr="000E3AAC">
        <w:rPr>
          <w:rFonts w:cs="Arial"/>
          <w:b w:val="0"/>
          <w:color w:val="000000"/>
          <w:sz w:val="24"/>
          <w:szCs w:val="24"/>
          <w:lang w:eastAsia="es-MX"/>
        </w:rPr>
        <w:t>Este procedimiento es aplicable a todos los documentos que integran el SIG</w:t>
      </w:r>
      <w:r w:rsidR="000E3AAC">
        <w:rPr>
          <w:rFonts w:cs="Arial"/>
          <w:b w:val="0"/>
          <w:color w:val="000000"/>
          <w:sz w:val="24"/>
          <w:szCs w:val="24"/>
          <w:lang w:eastAsia="es-MX"/>
        </w:rPr>
        <w:t xml:space="preserve"> y SGCL.</w:t>
      </w:r>
    </w:p>
    <w:p w14:paraId="1336EFF8" w14:textId="77777777" w:rsidR="000E3AAC" w:rsidRPr="000E3AAC" w:rsidRDefault="000E3AAC" w:rsidP="000E3AAC">
      <w:pPr>
        <w:pStyle w:val="Prrafodelista"/>
        <w:spacing w:before="100" w:beforeAutospacing="1" w:after="100" w:afterAutospacing="1"/>
        <w:ind w:left="1019" w:right="210"/>
        <w:rPr>
          <w:smallCaps/>
          <w:color w:val="000000"/>
          <w:sz w:val="24"/>
          <w:szCs w:val="24"/>
          <w:u w:val="single"/>
        </w:rPr>
      </w:pPr>
    </w:p>
    <w:p w14:paraId="070DFD03" w14:textId="77777777" w:rsidR="004879B6" w:rsidRPr="00F46A50" w:rsidRDefault="00285BDC" w:rsidP="00E049D8">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Responsabilidades</w:t>
      </w:r>
    </w:p>
    <w:p w14:paraId="3EB00F44" w14:textId="77777777" w:rsidR="00E049D8" w:rsidRDefault="00360E50"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Pr>
          <w:rFonts w:cs="Arial"/>
          <w:b w:val="0"/>
          <w:color w:val="000000"/>
          <w:sz w:val="24"/>
          <w:szCs w:val="24"/>
          <w:lang w:eastAsia="es-MX"/>
        </w:rPr>
        <w:t>El dueño de este procedimiento debe asegurarse de que se mantenga y comunique el presente procedimiento.</w:t>
      </w:r>
    </w:p>
    <w:p w14:paraId="03467FDE" w14:textId="77777777" w:rsidR="00360E50" w:rsidRPr="00F46A50" w:rsidRDefault="00360E50"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Pr>
          <w:rFonts w:cs="Arial"/>
          <w:b w:val="0"/>
          <w:color w:val="000000"/>
          <w:sz w:val="24"/>
          <w:szCs w:val="24"/>
          <w:lang w:eastAsia="es-MX"/>
        </w:rPr>
        <w:t>Todo el personal del CMP+L que genere documentos o reciba documentos externos deberá apegarse al presente procedimiento.</w:t>
      </w:r>
    </w:p>
    <w:p w14:paraId="42A42B29" w14:textId="77777777" w:rsidR="00F46A50" w:rsidRDefault="00F46A50" w:rsidP="00F46A50">
      <w:pPr>
        <w:pStyle w:val="Prrafodelista"/>
        <w:spacing w:before="100" w:beforeAutospacing="1" w:after="100" w:afterAutospacing="1"/>
        <w:ind w:left="644" w:right="210"/>
        <w:rPr>
          <w:smallCaps/>
          <w:color w:val="000000"/>
          <w:sz w:val="24"/>
          <w:szCs w:val="24"/>
          <w:u w:val="single"/>
        </w:rPr>
      </w:pPr>
    </w:p>
    <w:p w14:paraId="2F1890A0" w14:textId="77777777" w:rsidR="008521FD" w:rsidRPr="00F46A50" w:rsidRDefault="00604393" w:rsidP="00A25113">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Definiciones</w:t>
      </w:r>
    </w:p>
    <w:p w14:paraId="5C71149A" w14:textId="77777777" w:rsidR="00360E50" w:rsidRDefault="00360E50" w:rsidP="00360E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sidRPr="00B6243B">
        <w:rPr>
          <w:rFonts w:cs="Arial"/>
          <w:color w:val="000000"/>
          <w:sz w:val="24"/>
          <w:szCs w:val="24"/>
          <w:lang w:eastAsia="es-MX"/>
        </w:rPr>
        <w:t>Documento</w:t>
      </w:r>
      <w:r>
        <w:rPr>
          <w:rFonts w:cs="Arial"/>
          <w:b w:val="0"/>
          <w:color w:val="000000"/>
          <w:sz w:val="24"/>
          <w:szCs w:val="24"/>
          <w:lang w:eastAsia="es-MX"/>
        </w:rPr>
        <w:t>: Información y su medio de soporte. El medio puede ser papel, magnético, electrónico, o disco óptico de computadora, fotografía, máster o una combinación de estos. Los tipos de documentos que maneja el SIG son el manual, los procedimientos, los registros, los instructivos y los formatos.</w:t>
      </w:r>
    </w:p>
    <w:p w14:paraId="793046E9" w14:textId="77777777" w:rsidR="00B6243B" w:rsidRPr="00F46A50" w:rsidRDefault="00B6243B" w:rsidP="00360E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sidRPr="00B6243B">
        <w:rPr>
          <w:rFonts w:cs="Arial"/>
          <w:color w:val="000000"/>
          <w:sz w:val="24"/>
          <w:szCs w:val="24"/>
          <w:lang w:eastAsia="es-MX"/>
        </w:rPr>
        <w:t>Listado Maestro de Documentos</w:t>
      </w:r>
      <w:r>
        <w:rPr>
          <w:rFonts w:cs="Arial"/>
          <w:b w:val="0"/>
          <w:color w:val="000000"/>
          <w:sz w:val="24"/>
          <w:szCs w:val="24"/>
          <w:lang w:eastAsia="es-MX"/>
        </w:rPr>
        <w:t>: relación de los documentos que integran el SIG y contiene datos de nombre y clave de los documentos, fecha de última publicación y fecha de última versión.</w:t>
      </w:r>
    </w:p>
    <w:p w14:paraId="4C1D5939" w14:textId="77777777" w:rsidR="00EF7A4E" w:rsidRPr="00F46A50" w:rsidRDefault="00EF7A4E" w:rsidP="00360E50">
      <w:pPr>
        <w:pStyle w:val="Prrafodelista"/>
        <w:spacing w:before="100" w:beforeAutospacing="1" w:after="100" w:afterAutospacing="1"/>
        <w:ind w:left="1019" w:right="210"/>
        <w:rPr>
          <w:rFonts w:cs="Arial"/>
          <w:b w:val="0"/>
          <w:color w:val="000000"/>
          <w:sz w:val="24"/>
          <w:szCs w:val="24"/>
          <w:lang w:eastAsia="es-MX"/>
        </w:rPr>
      </w:pPr>
    </w:p>
    <w:p w14:paraId="1CF4ADDC" w14:textId="77777777" w:rsidR="004879B6" w:rsidRDefault="00604393" w:rsidP="004879B6">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Observaciones</w:t>
      </w:r>
    </w:p>
    <w:p w14:paraId="71D4D03A" w14:textId="77777777" w:rsidR="00A13E30" w:rsidRDefault="00A13E30" w:rsidP="00A13E30">
      <w:pPr>
        <w:pStyle w:val="Prrafodelista"/>
        <w:spacing w:before="100" w:beforeAutospacing="1" w:after="100" w:afterAutospacing="1"/>
        <w:ind w:left="644" w:right="210"/>
        <w:rPr>
          <w:smallCaps/>
          <w:color w:val="000000"/>
          <w:sz w:val="24"/>
          <w:szCs w:val="24"/>
          <w:u w:val="single"/>
        </w:rPr>
      </w:pPr>
    </w:p>
    <w:p w14:paraId="71BE95B4" w14:textId="1F4CB805" w:rsidR="00AA3DD6" w:rsidRDefault="00AA3DD6"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sidRPr="00AA3DD6">
        <w:rPr>
          <w:rFonts w:cs="Arial"/>
          <w:b w:val="0"/>
          <w:color w:val="000000"/>
          <w:sz w:val="24"/>
          <w:szCs w:val="24"/>
          <w:lang w:eastAsia="es-MX"/>
        </w:rPr>
        <w:t xml:space="preserve">El personal del CMP+L puede proponer la creación, modificación o dar de baja un documento que impacte al SIG </w:t>
      </w:r>
      <w:r w:rsidR="00A8560C">
        <w:rPr>
          <w:rFonts w:cs="Arial"/>
          <w:b w:val="0"/>
          <w:color w:val="000000"/>
          <w:sz w:val="24"/>
          <w:szCs w:val="24"/>
          <w:lang w:eastAsia="es-MX"/>
        </w:rPr>
        <w:t>o SGCL.</w:t>
      </w:r>
      <w:ins w:id="5" w:author="Elisa Arreola" w:date="2016-01-19T13:07:00Z">
        <w:r w:rsidR="00815B0B">
          <w:rPr>
            <w:rFonts w:cs="Arial"/>
            <w:b w:val="0"/>
            <w:color w:val="000000"/>
            <w:sz w:val="24"/>
            <w:szCs w:val="24"/>
            <w:lang w:eastAsia="es-MX"/>
          </w:rPr>
          <w:t xml:space="preserve"> </w:t>
        </w:r>
      </w:ins>
    </w:p>
    <w:p w14:paraId="378210DA" w14:textId="77777777" w:rsidR="00F46A50" w:rsidRDefault="00B6243B"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Pr>
          <w:rFonts w:cs="Arial"/>
          <w:b w:val="0"/>
          <w:color w:val="000000"/>
          <w:sz w:val="24"/>
          <w:szCs w:val="24"/>
          <w:lang w:eastAsia="es-MX"/>
        </w:rPr>
        <w:t>Ejemplos de documentos externos que afectan al SIG: políticas institucionales, normas nacionales, leyes y reglamentos, normas mexicanas NMX’s y normas oficiales mexicanas NOM’s.</w:t>
      </w:r>
    </w:p>
    <w:p w14:paraId="43EA3C00" w14:textId="77777777" w:rsidR="006321DC" w:rsidRDefault="00A8560C"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sidRPr="00A8560C">
        <w:rPr>
          <w:rFonts w:cs="Arial"/>
          <w:b w:val="0"/>
          <w:color w:val="000000"/>
          <w:sz w:val="24"/>
          <w:szCs w:val="24"/>
          <w:lang w:eastAsia="es-MX"/>
        </w:rPr>
        <w:t xml:space="preserve">La ubicación del documento dependerá del área dueña del procedimiento. </w:t>
      </w:r>
    </w:p>
    <w:p w14:paraId="6EC781D0" w14:textId="0C0CA6F7" w:rsidR="00A8560C" w:rsidRPr="00F46A50" w:rsidRDefault="00A8560C" w:rsidP="00F46A50">
      <w:pPr>
        <w:pStyle w:val="Prrafodelista"/>
        <w:numPr>
          <w:ilvl w:val="1"/>
          <w:numId w:val="17"/>
        </w:numPr>
        <w:spacing w:before="100" w:beforeAutospacing="1" w:after="100" w:afterAutospacing="1"/>
        <w:ind w:left="1019" w:right="210" w:hanging="375"/>
        <w:rPr>
          <w:rFonts w:cs="Arial"/>
          <w:b w:val="0"/>
          <w:color w:val="000000"/>
          <w:sz w:val="24"/>
          <w:szCs w:val="24"/>
          <w:lang w:eastAsia="es-MX"/>
        </w:rPr>
      </w:pPr>
      <w:r w:rsidRPr="00A8560C">
        <w:rPr>
          <w:rFonts w:cs="Arial"/>
          <w:b w:val="0"/>
          <w:color w:val="000000"/>
          <w:sz w:val="24"/>
          <w:szCs w:val="24"/>
          <w:lang w:eastAsia="es-MX"/>
        </w:rPr>
        <w:t>La fecha de publicación es la fecha de entrada en vigor del documento.</w:t>
      </w:r>
    </w:p>
    <w:p w14:paraId="13CD5BC8" w14:textId="77777777" w:rsidR="00F46A50" w:rsidRPr="00F46A50" w:rsidRDefault="00F46A50" w:rsidP="00F46A50">
      <w:pPr>
        <w:pStyle w:val="Prrafodelista"/>
        <w:rPr>
          <w:rFonts w:cs="Arial"/>
          <w:sz w:val="24"/>
          <w:szCs w:val="24"/>
        </w:rPr>
      </w:pPr>
    </w:p>
    <w:p w14:paraId="4846C04D" w14:textId="77777777" w:rsidR="00DD60AA" w:rsidRDefault="00B66C68" w:rsidP="00B66C68">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Desarrollo</w:t>
      </w:r>
    </w:p>
    <w:p w14:paraId="0C45361D" w14:textId="77777777" w:rsidR="00A13E30" w:rsidRPr="00F46A50" w:rsidRDefault="00A13E30" w:rsidP="00A13E30">
      <w:pPr>
        <w:pStyle w:val="Prrafodelista"/>
        <w:spacing w:before="100" w:beforeAutospacing="1" w:after="100" w:afterAutospacing="1"/>
        <w:ind w:left="644" w:right="210"/>
        <w:rPr>
          <w:smallCaps/>
          <w:color w:val="000000"/>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5620"/>
        <w:gridCol w:w="1775"/>
        <w:gridCol w:w="2569"/>
      </w:tblGrid>
      <w:tr w:rsidR="00F46A50" w:rsidRPr="004A5A61" w14:paraId="05F7CFEC" w14:textId="77777777" w:rsidTr="00085595">
        <w:trPr>
          <w:cantSplit/>
          <w:trHeight w:val="817"/>
          <w:tblHeader/>
        </w:trPr>
        <w:tc>
          <w:tcPr>
            <w:tcW w:w="3320" w:type="pct"/>
            <w:shd w:val="clear" w:color="auto" w:fill="9BBB59"/>
            <w:vAlign w:val="center"/>
          </w:tcPr>
          <w:p w14:paraId="5D4C3019" w14:textId="77777777" w:rsidR="00F46A50" w:rsidRPr="004A5A61" w:rsidRDefault="00F46A50" w:rsidP="00300781">
            <w:pPr>
              <w:pStyle w:val="Prrafodelista"/>
              <w:spacing w:before="100" w:beforeAutospacing="1" w:after="100" w:afterAutospacing="1"/>
              <w:ind w:right="210"/>
              <w:jc w:val="center"/>
              <w:rPr>
                <w:rFonts w:ascii="Arial Narrow" w:hAnsi="Arial Narrow"/>
                <w:smallCaps/>
                <w:color w:val="FFFFFF" w:themeColor="background1"/>
                <w:sz w:val="24"/>
              </w:rPr>
            </w:pPr>
            <w:r w:rsidRPr="004A5A61">
              <w:rPr>
                <w:rFonts w:ascii="Arial Narrow" w:hAnsi="Arial Narrow"/>
                <w:smallCaps/>
                <w:color w:val="FFFFFF" w:themeColor="background1"/>
                <w:sz w:val="24"/>
              </w:rPr>
              <w:t>Actividad</w:t>
            </w:r>
          </w:p>
        </w:tc>
        <w:tc>
          <w:tcPr>
            <w:tcW w:w="877" w:type="pct"/>
            <w:shd w:val="clear" w:color="auto" w:fill="9BBB59"/>
            <w:vAlign w:val="center"/>
          </w:tcPr>
          <w:p w14:paraId="4EDE1F06" w14:textId="77777777" w:rsidR="00F46A50" w:rsidRPr="004A5A61" w:rsidRDefault="00F46A50" w:rsidP="00300781">
            <w:pPr>
              <w:pStyle w:val="Prrafodelista"/>
              <w:spacing w:before="100" w:beforeAutospacing="1" w:after="100" w:afterAutospacing="1"/>
              <w:ind w:right="210"/>
              <w:jc w:val="center"/>
              <w:rPr>
                <w:rFonts w:ascii="Arial Narrow" w:hAnsi="Arial Narrow"/>
                <w:smallCaps/>
                <w:color w:val="FFFFFF" w:themeColor="background1"/>
                <w:sz w:val="24"/>
              </w:rPr>
            </w:pPr>
            <w:r w:rsidRPr="004A5A61">
              <w:rPr>
                <w:rFonts w:ascii="Arial Narrow" w:hAnsi="Arial Narrow"/>
                <w:smallCaps/>
                <w:color w:val="FFFFFF" w:themeColor="background1"/>
                <w:sz w:val="24"/>
              </w:rPr>
              <w:t>Responsable</w:t>
            </w:r>
          </w:p>
        </w:tc>
        <w:tc>
          <w:tcPr>
            <w:tcW w:w="802" w:type="pct"/>
            <w:shd w:val="clear" w:color="auto" w:fill="9BBB59"/>
            <w:vAlign w:val="center"/>
          </w:tcPr>
          <w:p w14:paraId="3A591141" w14:textId="77777777" w:rsidR="00F46A50" w:rsidRPr="004A5A61" w:rsidRDefault="00F46A50" w:rsidP="00300781">
            <w:pPr>
              <w:pStyle w:val="Prrafodelista"/>
              <w:spacing w:before="100" w:beforeAutospacing="1" w:after="100" w:afterAutospacing="1"/>
              <w:ind w:right="210"/>
              <w:jc w:val="center"/>
              <w:rPr>
                <w:rFonts w:ascii="Arial Narrow" w:hAnsi="Arial Narrow"/>
                <w:smallCaps/>
                <w:color w:val="FFFFFF" w:themeColor="background1"/>
                <w:sz w:val="24"/>
              </w:rPr>
            </w:pPr>
            <w:r w:rsidRPr="004A5A61">
              <w:rPr>
                <w:rFonts w:ascii="Arial Narrow" w:hAnsi="Arial Narrow"/>
                <w:smallCaps/>
                <w:color w:val="FFFFFF" w:themeColor="background1"/>
                <w:sz w:val="24"/>
              </w:rPr>
              <w:t>Registros</w:t>
            </w:r>
          </w:p>
        </w:tc>
      </w:tr>
      <w:tr w:rsidR="00AA3DD6" w14:paraId="4E4714DB" w14:textId="77777777" w:rsidTr="00085595">
        <w:trPr>
          <w:cantSplit/>
          <w:trHeight w:val="20"/>
        </w:trPr>
        <w:tc>
          <w:tcPr>
            <w:tcW w:w="3320" w:type="pct"/>
          </w:tcPr>
          <w:p w14:paraId="0EF03407" w14:textId="51E98637" w:rsidR="00AA3DD6" w:rsidRPr="008317D6" w:rsidRDefault="00AA3DD6" w:rsidP="0034059E">
            <w:pPr>
              <w:pStyle w:val="Encabezado"/>
              <w:numPr>
                <w:ilvl w:val="1"/>
                <w:numId w:val="29"/>
              </w:numPr>
              <w:tabs>
                <w:tab w:val="clear" w:pos="4252"/>
                <w:tab w:val="clear" w:pos="8504"/>
                <w:tab w:val="num" w:pos="2858"/>
                <w:tab w:val="right" w:pos="8838"/>
              </w:tabs>
              <w:spacing w:after="120" w:line="288" w:lineRule="auto"/>
              <w:ind w:right="113"/>
              <w:rPr>
                <w:rFonts w:cs="Arial"/>
                <w:sz w:val="24"/>
                <w:szCs w:val="24"/>
              </w:rPr>
            </w:pPr>
            <w:r>
              <w:rPr>
                <w:rFonts w:cs="Arial"/>
                <w:color w:val="000000"/>
                <w:sz w:val="24"/>
                <w:szCs w:val="24"/>
                <w:shd w:val="clear" w:color="auto" w:fill="FFFFFF"/>
              </w:rPr>
              <w:t xml:space="preserve">Para la </w:t>
            </w:r>
            <w:r w:rsidR="0034059E">
              <w:rPr>
                <w:rFonts w:cs="Arial"/>
                <w:b/>
                <w:color w:val="000000"/>
                <w:sz w:val="24"/>
                <w:szCs w:val="24"/>
                <w:shd w:val="clear" w:color="auto" w:fill="FFFFFF"/>
              </w:rPr>
              <w:t>elaboración</w:t>
            </w:r>
            <w:r w:rsidRPr="00AA3DD6">
              <w:rPr>
                <w:rFonts w:cs="Arial"/>
                <w:b/>
                <w:color w:val="000000"/>
                <w:sz w:val="24"/>
                <w:szCs w:val="24"/>
                <w:shd w:val="clear" w:color="auto" w:fill="FFFFFF"/>
              </w:rPr>
              <w:t xml:space="preserve"> de un nuevo documento</w:t>
            </w:r>
            <w:r>
              <w:rPr>
                <w:rFonts w:cs="Arial"/>
                <w:color w:val="000000"/>
                <w:sz w:val="24"/>
                <w:szCs w:val="24"/>
                <w:shd w:val="clear" w:color="auto" w:fill="FFFFFF"/>
              </w:rPr>
              <w:t xml:space="preserve">, el dueño del procedimiento de control de documentos define la clave del documento en apego al </w:t>
            </w:r>
            <w:r w:rsidRPr="00CD33E6">
              <w:rPr>
                <w:rFonts w:cs="Arial"/>
                <w:i/>
                <w:color w:val="000000"/>
                <w:sz w:val="24"/>
                <w:szCs w:val="24"/>
                <w:shd w:val="clear" w:color="auto" w:fill="FFFFFF"/>
              </w:rPr>
              <w:t>instructivo para definir claves de documentos (I-JS-NOM_DOC</w:t>
            </w:r>
            <w:r w:rsidRPr="00CD33E6">
              <w:rPr>
                <w:rFonts w:cs="Arial"/>
                <w:color w:val="000000"/>
                <w:sz w:val="24"/>
                <w:szCs w:val="24"/>
                <w:shd w:val="clear" w:color="auto" w:fill="FFFFFF"/>
              </w:rPr>
              <w:t>)</w:t>
            </w:r>
            <w:r>
              <w:rPr>
                <w:rFonts w:cs="Arial"/>
                <w:color w:val="000000"/>
                <w:sz w:val="24"/>
                <w:szCs w:val="24"/>
                <w:shd w:val="clear" w:color="auto" w:fill="FFFFFF"/>
              </w:rPr>
              <w:t>.</w:t>
            </w:r>
          </w:p>
        </w:tc>
        <w:tc>
          <w:tcPr>
            <w:tcW w:w="877" w:type="pct"/>
          </w:tcPr>
          <w:p w14:paraId="3008B93A" w14:textId="77777777" w:rsidR="00AA3DD6" w:rsidRPr="00DD60AA" w:rsidRDefault="00AA3DD6" w:rsidP="00EF06A6">
            <w:pPr>
              <w:pStyle w:val="Encabezado"/>
              <w:spacing w:after="120" w:line="288" w:lineRule="auto"/>
              <w:ind w:right="125"/>
              <w:rPr>
                <w:rFonts w:cs="Arial"/>
                <w:sz w:val="24"/>
              </w:rPr>
            </w:pPr>
            <w:r>
              <w:rPr>
                <w:rFonts w:cs="Arial"/>
                <w:sz w:val="24"/>
              </w:rPr>
              <w:t>Dueño de procedimiento</w:t>
            </w:r>
          </w:p>
        </w:tc>
        <w:tc>
          <w:tcPr>
            <w:tcW w:w="802" w:type="pct"/>
          </w:tcPr>
          <w:p w14:paraId="59B6A0E3" w14:textId="77777777" w:rsidR="00AA3DD6" w:rsidRDefault="00AA3DD6" w:rsidP="00EF06A6">
            <w:pPr>
              <w:pStyle w:val="Encabezado"/>
              <w:spacing w:after="120" w:line="288" w:lineRule="auto"/>
              <w:rPr>
                <w:rFonts w:cs="Arial"/>
                <w:sz w:val="24"/>
              </w:rPr>
            </w:pPr>
            <w:r>
              <w:rPr>
                <w:rFonts w:cs="Arial"/>
                <w:sz w:val="24"/>
              </w:rPr>
              <w:t xml:space="preserve">Modificación a </w:t>
            </w:r>
            <w:r w:rsidRPr="00CD33E6">
              <w:rPr>
                <w:rFonts w:cs="Arial"/>
                <w:i/>
                <w:sz w:val="24"/>
              </w:rPr>
              <w:t>Lista maestra de documentos</w:t>
            </w:r>
          </w:p>
        </w:tc>
      </w:tr>
      <w:tr w:rsidR="00AA3DD6" w14:paraId="24788872" w14:textId="77777777" w:rsidTr="00085595">
        <w:trPr>
          <w:cantSplit/>
          <w:trHeight w:val="20"/>
        </w:trPr>
        <w:tc>
          <w:tcPr>
            <w:tcW w:w="3320" w:type="pct"/>
          </w:tcPr>
          <w:p w14:paraId="4B3BC363" w14:textId="451797BA" w:rsidR="00AA3DD6" w:rsidRPr="00E07D4D" w:rsidRDefault="00AA3DD6" w:rsidP="00680F73">
            <w:pPr>
              <w:pStyle w:val="Encabezado"/>
              <w:numPr>
                <w:ilvl w:val="2"/>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El solicitante crea el nuevo documento empleando para ello las plantillas de acuerdo al tipo de documento: </w:t>
            </w:r>
            <w:r w:rsidRPr="00CD33E6">
              <w:rPr>
                <w:rFonts w:cs="Arial"/>
                <w:i/>
                <w:color w:val="000000"/>
                <w:sz w:val="24"/>
                <w:szCs w:val="24"/>
                <w:shd w:val="clear" w:color="auto" w:fill="FFFFFF"/>
              </w:rPr>
              <w:t>Plantilla para la creación de procedimientos (F-JS-CR_PROC), plantilla para la creación de instructivos (F-JS-CR_I)</w:t>
            </w:r>
            <w:r w:rsidR="00E07D4D">
              <w:rPr>
                <w:rFonts w:cs="Arial"/>
                <w:i/>
                <w:color w:val="000000"/>
                <w:sz w:val="24"/>
                <w:szCs w:val="24"/>
                <w:shd w:val="clear" w:color="auto" w:fill="FFFFFF"/>
              </w:rPr>
              <w:t>.</w:t>
            </w:r>
          </w:p>
          <w:p w14:paraId="17F80115" w14:textId="04B32E35" w:rsidR="00E07D4D" w:rsidRPr="00E07D4D" w:rsidRDefault="00DA4030" w:rsidP="00DA4030">
            <w:pPr>
              <w:pStyle w:val="Encabezado"/>
              <w:tabs>
                <w:tab w:val="clear" w:pos="4252"/>
                <w:tab w:val="clear" w:pos="8504"/>
                <w:tab w:val="right" w:pos="8838"/>
              </w:tabs>
              <w:spacing w:after="120" w:line="288" w:lineRule="auto"/>
              <w:ind w:left="1004" w:right="113"/>
              <w:rPr>
                <w:rFonts w:cs="Arial"/>
                <w:color w:val="000000"/>
                <w:sz w:val="24"/>
                <w:szCs w:val="24"/>
                <w:shd w:val="clear" w:color="auto" w:fill="FFFFFF"/>
              </w:rPr>
            </w:pPr>
            <w:r>
              <w:rPr>
                <w:rFonts w:cs="Arial"/>
                <w:color w:val="000000"/>
                <w:sz w:val="24"/>
                <w:szCs w:val="24"/>
                <w:shd w:val="clear" w:color="auto" w:fill="FFFFFF"/>
              </w:rPr>
              <w:t xml:space="preserve">Los formatos deberán tener en el encabezado el nombre y logotipo del </w:t>
            </w:r>
            <w:r w:rsidR="00E07D4D">
              <w:rPr>
                <w:rFonts w:cs="Arial"/>
                <w:color w:val="000000"/>
                <w:sz w:val="24"/>
                <w:szCs w:val="24"/>
                <w:shd w:val="clear" w:color="auto" w:fill="FFFFFF"/>
              </w:rPr>
              <w:t>Instituto Politécnico Nacional y del CMP+L</w:t>
            </w:r>
            <w:r>
              <w:rPr>
                <w:rFonts w:cs="Arial"/>
                <w:color w:val="000000"/>
                <w:sz w:val="24"/>
                <w:szCs w:val="24"/>
                <w:shd w:val="clear" w:color="auto" w:fill="FFFFFF"/>
              </w:rPr>
              <w:t>. Al pie de página de lado derecho se colocará la clave del formato. Para la estructura del formato se les recomienda optimizar los espacios con la finalidad de que el formato sea simple y no requiera ocupar más papel.</w:t>
            </w:r>
          </w:p>
        </w:tc>
        <w:tc>
          <w:tcPr>
            <w:tcW w:w="877" w:type="pct"/>
          </w:tcPr>
          <w:p w14:paraId="204E4F35" w14:textId="77777777" w:rsidR="00AA3DD6" w:rsidRPr="00DD60AA" w:rsidRDefault="00AA3DD6" w:rsidP="00F46A50">
            <w:pPr>
              <w:pStyle w:val="Encabezado"/>
              <w:spacing w:after="120" w:line="288" w:lineRule="auto"/>
              <w:ind w:right="125"/>
              <w:rPr>
                <w:rFonts w:cs="Arial"/>
                <w:sz w:val="24"/>
              </w:rPr>
            </w:pPr>
            <w:r>
              <w:rPr>
                <w:rFonts w:cs="Arial"/>
                <w:sz w:val="24"/>
              </w:rPr>
              <w:t>Solicitante</w:t>
            </w:r>
          </w:p>
        </w:tc>
        <w:tc>
          <w:tcPr>
            <w:tcW w:w="802" w:type="pct"/>
          </w:tcPr>
          <w:p w14:paraId="77417027" w14:textId="77777777" w:rsidR="00AA3DD6" w:rsidRDefault="00AA3DD6" w:rsidP="00F46A50">
            <w:pPr>
              <w:pStyle w:val="Encabezado"/>
              <w:spacing w:after="120" w:line="288" w:lineRule="auto"/>
              <w:rPr>
                <w:rFonts w:cs="Arial"/>
                <w:sz w:val="24"/>
              </w:rPr>
            </w:pPr>
            <w:r>
              <w:rPr>
                <w:rFonts w:cs="Arial"/>
                <w:sz w:val="24"/>
              </w:rPr>
              <w:t>Propuesta de documento</w:t>
            </w:r>
          </w:p>
        </w:tc>
      </w:tr>
      <w:tr w:rsidR="00AA3DD6" w14:paraId="0F9AB4B4" w14:textId="77777777" w:rsidTr="00085595">
        <w:trPr>
          <w:cantSplit/>
          <w:trHeight w:val="20"/>
        </w:trPr>
        <w:tc>
          <w:tcPr>
            <w:tcW w:w="3320" w:type="pct"/>
          </w:tcPr>
          <w:p w14:paraId="3F17560E" w14:textId="2C6C2107" w:rsidR="00AA3DD6" w:rsidRPr="008317D6" w:rsidRDefault="00495084" w:rsidP="00815B0B">
            <w:pPr>
              <w:pStyle w:val="Encabezado"/>
              <w:numPr>
                <w:ilvl w:val="2"/>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Una vez terminada</w:t>
            </w:r>
            <w:r w:rsidR="00AA3DD6">
              <w:rPr>
                <w:rFonts w:cs="Arial"/>
                <w:color w:val="000000"/>
                <w:sz w:val="24"/>
                <w:szCs w:val="24"/>
                <w:shd w:val="clear" w:color="auto" w:fill="FFFFFF"/>
              </w:rPr>
              <w:t xml:space="preserve"> la propuesta de documento, el solicitante llena la primera sección del formato </w:t>
            </w:r>
            <w:r w:rsidR="00AA3DD6" w:rsidRPr="00680F73">
              <w:rPr>
                <w:rFonts w:cs="Arial"/>
                <w:color w:val="000000"/>
                <w:sz w:val="24"/>
                <w:szCs w:val="24"/>
                <w:shd w:val="clear" w:color="auto" w:fill="FFFFFF"/>
              </w:rPr>
              <w:t>Solicitud para la Aprobación de Documentos (F-JS-APR_DOC)</w:t>
            </w:r>
            <w:r w:rsidR="00AA3DD6">
              <w:rPr>
                <w:rFonts w:cs="Arial"/>
                <w:color w:val="000000"/>
                <w:sz w:val="24"/>
                <w:szCs w:val="24"/>
                <w:shd w:val="clear" w:color="auto" w:fill="FFFFFF"/>
              </w:rPr>
              <w:t xml:space="preserve"> y </w:t>
            </w:r>
            <w:r w:rsidR="00815B0B">
              <w:rPr>
                <w:rFonts w:cs="Arial"/>
                <w:color w:val="000000"/>
                <w:sz w:val="24"/>
                <w:szCs w:val="24"/>
                <w:shd w:val="clear" w:color="auto" w:fill="FFFFFF"/>
              </w:rPr>
              <w:t xml:space="preserve">  </w:t>
            </w:r>
            <w:r w:rsidR="00E07D4D">
              <w:rPr>
                <w:rFonts w:cs="Arial"/>
                <w:color w:val="000000"/>
                <w:sz w:val="24"/>
                <w:szCs w:val="24"/>
                <w:shd w:val="clear" w:color="auto" w:fill="FFFFFF"/>
              </w:rPr>
              <w:t>lo entrega</w:t>
            </w:r>
            <w:r w:rsidR="00A8560C">
              <w:rPr>
                <w:rFonts w:cs="Arial"/>
                <w:color w:val="000000"/>
                <w:sz w:val="24"/>
                <w:szCs w:val="24"/>
                <w:shd w:val="clear" w:color="auto" w:fill="FFFFFF"/>
              </w:rPr>
              <w:t xml:space="preserve"> </w:t>
            </w:r>
            <w:r w:rsidR="00AA3DD6">
              <w:rPr>
                <w:rFonts w:cs="Arial"/>
                <w:color w:val="000000"/>
                <w:sz w:val="24"/>
                <w:szCs w:val="24"/>
                <w:shd w:val="clear" w:color="auto" w:fill="FFFFFF"/>
              </w:rPr>
              <w:t>al dueño de este procedimiento</w:t>
            </w:r>
            <w:r>
              <w:rPr>
                <w:rFonts w:cs="Arial"/>
                <w:color w:val="000000"/>
                <w:sz w:val="24"/>
                <w:szCs w:val="24"/>
                <w:shd w:val="clear" w:color="auto" w:fill="FFFFFF"/>
              </w:rPr>
              <w:t>.</w:t>
            </w:r>
          </w:p>
        </w:tc>
        <w:tc>
          <w:tcPr>
            <w:tcW w:w="877" w:type="pct"/>
          </w:tcPr>
          <w:p w14:paraId="7D4D2C5A" w14:textId="77777777" w:rsidR="00AA3DD6" w:rsidRPr="00DD60AA" w:rsidRDefault="00AA3DD6" w:rsidP="00F46A50">
            <w:pPr>
              <w:pStyle w:val="Encabezado"/>
              <w:spacing w:after="120" w:line="288" w:lineRule="auto"/>
              <w:ind w:right="125"/>
              <w:rPr>
                <w:rFonts w:cs="Arial"/>
                <w:sz w:val="24"/>
              </w:rPr>
            </w:pPr>
            <w:r>
              <w:rPr>
                <w:rFonts w:cs="Arial"/>
                <w:sz w:val="24"/>
              </w:rPr>
              <w:t>Solicitante</w:t>
            </w:r>
          </w:p>
        </w:tc>
        <w:tc>
          <w:tcPr>
            <w:tcW w:w="802" w:type="pct"/>
          </w:tcPr>
          <w:p w14:paraId="14AB6DA9" w14:textId="77777777" w:rsidR="00F833F8" w:rsidRDefault="00F833F8" w:rsidP="00F46A50">
            <w:pPr>
              <w:pStyle w:val="Encabezado"/>
              <w:spacing w:after="120" w:line="288" w:lineRule="auto"/>
              <w:rPr>
                <w:rFonts w:cs="Arial"/>
                <w:sz w:val="24"/>
              </w:rPr>
            </w:pPr>
            <w:r>
              <w:rPr>
                <w:rFonts w:cs="Arial"/>
                <w:sz w:val="24"/>
              </w:rPr>
              <w:t>F-JS-APR_DOC</w:t>
            </w:r>
          </w:p>
        </w:tc>
      </w:tr>
      <w:tr w:rsidR="00AA3DD6" w14:paraId="44886272" w14:textId="77777777" w:rsidTr="00085595">
        <w:trPr>
          <w:cantSplit/>
          <w:trHeight w:val="20"/>
        </w:trPr>
        <w:tc>
          <w:tcPr>
            <w:tcW w:w="3320" w:type="pct"/>
          </w:tcPr>
          <w:p w14:paraId="3D131BBB" w14:textId="49FBB720" w:rsidR="00AA3DD6" w:rsidRPr="008317D6" w:rsidRDefault="00AA3DD6" w:rsidP="00815B0B">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 Para la </w:t>
            </w:r>
            <w:r w:rsidRPr="002D140D">
              <w:rPr>
                <w:rFonts w:cs="Arial"/>
                <w:b/>
                <w:color w:val="000000"/>
                <w:sz w:val="24"/>
                <w:szCs w:val="24"/>
                <w:shd w:val="clear" w:color="auto" w:fill="FFFFFF"/>
              </w:rPr>
              <w:t>modificación de un documento</w:t>
            </w:r>
            <w:r w:rsidR="00F833F8">
              <w:rPr>
                <w:rFonts w:cs="Arial"/>
                <w:color w:val="000000"/>
                <w:sz w:val="24"/>
                <w:szCs w:val="24"/>
                <w:shd w:val="clear" w:color="auto" w:fill="FFFFFF"/>
              </w:rPr>
              <w:t xml:space="preserve">, el solicitante pide una copia electrónica al dueño de procedimiento de control de documentos. Sobre esta copia realiza los cambios que considera pertinentes y llena la primera sección del formato de </w:t>
            </w:r>
            <w:r w:rsidR="00F833F8" w:rsidRPr="003B1E46">
              <w:rPr>
                <w:rFonts w:cs="Arial"/>
                <w:i/>
                <w:color w:val="000000"/>
                <w:sz w:val="24"/>
                <w:szCs w:val="24"/>
                <w:shd w:val="clear" w:color="auto" w:fill="FFFFFF"/>
              </w:rPr>
              <w:t>Solicitud de Aprobación de Documentos (F-JS-APR_DOC</w:t>
            </w:r>
            <w:r w:rsidR="00F833F8">
              <w:rPr>
                <w:rFonts w:cs="Arial"/>
                <w:color w:val="000000"/>
                <w:sz w:val="24"/>
                <w:szCs w:val="24"/>
                <w:shd w:val="clear" w:color="auto" w:fill="FFFFFF"/>
              </w:rPr>
              <w:t>)</w:t>
            </w:r>
            <w:r w:rsidR="004A70D9">
              <w:rPr>
                <w:rFonts w:cs="Arial"/>
                <w:color w:val="000000"/>
                <w:sz w:val="24"/>
                <w:szCs w:val="24"/>
                <w:shd w:val="clear" w:color="auto" w:fill="FFFFFF"/>
              </w:rPr>
              <w:t xml:space="preserve"> </w:t>
            </w:r>
            <w:r w:rsidR="00A8560C">
              <w:rPr>
                <w:rFonts w:cs="Arial"/>
                <w:color w:val="000000"/>
                <w:sz w:val="24"/>
                <w:szCs w:val="24"/>
                <w:shd w:val="clear" w:color="auto" w:fill="FFFFFF"/>
              </w:rPr>
              <w:t>y lo entrega</w:t>
            </w:r>
            <w:r w:rsidR="00815B0B">
              <w:rPr>
                <w:rFonts w:cs="Arial"/>
                <w:color w:val="000000"/>
                <w:sz w:val="24"/>
                <w:szCs w:val="24"/>
                <w:shd w:val="clear" w:color="auto" w:fill="FFFFFF"/>
              </w:rPr>
              <w:t xml:space="preserve"> </w:t>
            </w:r>
            <w:r w:rsidR="004A70D9">
              <w:rPr>
                <w:rFonts w:cs="Arial"/>
                <w:color w:val="000000"/>
                <w:sz w:val="24"/>
                <w:szCs w:val="24"/>
                <w:shd w:val="clear" w:color="auto" w:fill="FFFFFF"/>
              </w:rPr>
              <w:t>al dueño del procedimiento de control de documentos.</w:t>
            </w:r>
          </w:p>
        </w:tc>
        <w:tc>
          <w:tcPr>
            <w:tcW w:w="877" w:type="pct"/>
          </w:tcPr>
          <w:p w14:paraId="211BB392" w14:textId="77777777" w:rsidR="00AA3DD6" w:rsidRPr="00DD60AA" w:rsidRDefault="00F833F8" w:rsidP="00F46A50">
            <w:pPr>
              <w:pStyle w:val="Encabezado"/>
              <w:spacing w:after="120" w:line="288" w:lineRule="auto"/>
              <w:ind w:right="125"/>
              <w:rPr>
                <w:rFonts w:cs="Arial"/>
                <w:sz w:val="24"/>
              </w:rPr>
            </w:pPr>
            <w:r>
              <w:rPr>
                <w:rFonts w:cs="Arial"/>
                <w:sz w:val="24"/>
              </w:rPr>
              <w:t>Solicitante</w:t>
            </w:r>
          </w:p>
        </w:tc>
        <w:tc>
          <w:tcPr>
            <w:tcW w:w="802" w:type="pct"/>
          </w:tcPr>
          <w:p w14:paraId="3EC4AB53" w14:textId="77777777" w:rsidR="00AA3DD6" w:rsidRDefault="00F833F8" w:rsidP="00F46A50">
            <w:pPr>
              <w:pStyle w:val="Encabezado"/>
              <w:spacing w:after="120" w:line="288" w:lineRule="auto"/>
              <w:rPr>
                <w:rFonts w:cs="Arial"/>
                <w:sz w:val="24"/>
              </w:rPr>
            </w:pPr>
            <w:r>
              <w:rPr>
                <w:rFonts w:cs="Arial"/>
                <w:sz w:val="24"/>
              </w:rPr>
              <w:t>Propuesta de Documento</w:t>
            </w:r>
          </w:p>
          <w:p w14:paraId="19ED6D57" w14:textId="77777777" w:rsidR="00F833F8" w:rsidRDefault="00F833F8" w:rsidP="00F46A50">
            <w:pPr>
              <w:pStyle w:val="Encabezado"/>
              <w:spacing w:after="120" w:line="288" w:lineRule="auto"/>
              <w:rPr>
                <w:rFonts w:cs="Arial"/>
                <w:sz w:val="24"/>
              </w:rPr>
            </w:pPr>
            <w:r>
              <w:rPr>
                <w:rFonts w:cs="Arial"/>
                <w:sz w:val="24"/>
              </w:rPr>
              <w:t>F-JS-</w:t>
            </w:r>
            <w:r w:rsidR="003B1E46">
              <w:rPr>
                <w:rFonts w:cs="Arial"/>
                <w:sz w:val="24"/>
              </w:rPr>
              <w:t>APR_DOC</w:t>
            </w:r>
          </w:p>
        </w:tc>
      </w:tr>
      <w:tr w:rsidR="00AA3DD6" w14:paraId="6FFA4902" w14:textId="77777777" w:rsidTr="00085595">
        <w:trPr>
          <w:cantSplit/>
          <w:trHeight w:val="20"/>
        </w:trPr>
        <w:tc>
          <w:tcPr>
            <w:tcW w:w="3320" w:type="pct"/>
          </w:tcPr>
          <w:p w14:paraId="3F357FF6" w14:textId="77777777" w:rsidR="00AA3DD6" w:rsidRPr="008317D6" w:rsidRDefault="004A70D9" w:rsidP="004A70D9">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 Para dar de </w:t>
            </w:r>
            <w:r w:rsidRPr="002D140D">
              <w:rPr>
                <w:rFonts w:cs="Arial"/>
                <w:b/>
                <w:color w:val="000000"/>
                <w:sz w:val="24"/>
                <w:szCs w:val="24"/>
                <w:shd w:val="clear" w:color="auto" w:fill="FFFFFF"/>
              </w:rPr>
              <w:t>baja un documento</w:t>
            </w:r>
            <w:r>
              <w:rPr>
                <w:rFonts w:cs="Arial"/>
                <w:color w:val="000000"/>
                <w:sz w:val="24"/>
                <w:szCs w:val="24"/>
                <w:shd w:val="clear" w:color="auto" w:fill="FFFFFF"/>
              </w:rPr>
              <w:t xml:space="preserve"> el solicitante debe anexar al formato de </w:t>
            </w:r>
            <w:r w:rsidRPr="003B1E46">
              <w:rPr>
                <w:rFonts w:cs="Arial"/>
                <w:i/>
                <w:color w:val="000000"/>
                <w:sz w:val="24"/>
                <w:szCs w:val="24"/>
                <w:shd w:val="clear" w:color="auto" w:fill="FFFFFF"/>
              </w:rPr>
              <w:t>Solicitud de Aprobación de Documentos (F-JS-APR_DOC</w:t>
            </w:r>
            <w:r>
              <w:rPr>
                <w:rFonts w:cs="Arial"/>
                <w:i/>
                <w:color w:val="000000"/>
                <w:sz w:val="24"/>
                <w:szCs w:val="24"/>
                <w:shd w:val="clear" w:color="auto" w:fill="FFFFFF"/>
              </w:rPr>
              <w:t>)</w:t>
            </w:r>
            <w:r>
              <w:rPr>
                <w:rFonts w:cs="Arial"/>
                <w:color w:val="000000"/>
                <w:sz w:val="24"/>
                <w:szCs w:val="24"/>
                <w:shd w:val="clear" w:color="auto" w:fill="FFFFFF"/>
              </w:rPr>
              <w:t xml:space="preserve"> un</w:t>
            </w:r>
            <w:del w:id="6" w:author="Elisa Arreola" w:date="2016-01-19T13:10:00Z">
              <w:r w:rsidDel="00815B0B">
                <w:rPr>
                  <w:rFonts w:cs="Arial"/>
                  <w:color w:val="000000"/>
                  <w:sz w:val="24"/>
                  <w:szCs w:val="24"/>
                  <w:shd w:val="clear" w:color="auto" w:fill="FFFFFF"/>
                </w:rPr>
                <w:delText xml:space="preserve"> </w:delText>
              </w:r>
            </w:del>
            <w:r>
              <w:rPr>
                <w:rFonts w:cs="Arial"/>
                <w:color w:val="000000"/>
                <w:sz w:val="24"/>
                <w:szCs w:val="24"/>
                <w:shd w:val="clear" w:color="auto" w:fill="FFFFFF"/>
              </w:rPr>
              <w:t xml:space="preserve"> memorándum interno justificando la causa y llenando únicamente la primera sección del formato. Este debe entregarse al dueño del procedimiento de control de documentos.</w:t>
            </w:r>
          </w:p>
        </w:tc>
        <w:tc>
          <w:tcPr>
            <w:tcW w:w="877" w:type="pct"/>
          </w:tcPr>
          <w:p w14:paraId="027AE453" w14:textId="77777777" w:rsidR="00AA3DD6" w:rsidRPr="00DD60AA" w:rsidRDefault="004A70D9" w:rsidP="00F46A50">
            <w:pPr>
              <w:pStyle w:val="Encabezado"/>
              <w:spacing w:after="120" w:line="288" w:lineRule="auto"/>
              <w:ind w:right="125"/>
              <w:rPr>
                <w:rFonts w:cs="Arial"/>
                <w:sz w:val="24"/>
              </w:rPr>
            </w:pPr>
            <w:r>
              <w:rPr>
                <w:rFonts w:cs="Arial"/>
                <w:sz w:val="24"/>
              </w:rPr>
              <w:t>Solicitante</w:t>
            </w:r>
          </w:p>
        </w:tc>
        <w:tc>
          <w:tcPr>
            <w:tcW w:w="802" w:type="pct"/>
          </w:tcPr>
          <w:p w14:paraId="3F960378" w14:textId="0630567B" w:rsidR="00AA3DD6" w:rsidRDefault="00A8560C" w:rsidP="00F46A50">
            <w:pPr>
              <w:pStyle w:val="Encabezado"/>
              <w:spacing w:after="120" w:line="288" w:lineRule="auto"/>
              <w:rPr>
                <w:rFonts w:cs="Arial"/>
                <w:sz w:val="24"/>
              </w:rPr>
            </w:pPr>
            <w:r>
              <w:rPr>
                <w:rFonts w:cs="Arial"/>
                <w:sz w:val="24"/>
              </w:rPr>
              <w:t>Memorándum</w:t>
            </w:r>
            <w:r w:rsidR="004A70D9">
              <w:rPr>
                <w:rFonts w:cs="Arial"/>
                <w:sz w:val="24"/>
              </w:rPr>
              <w:t xml:space="preserve"> de causa de baja</w:t>
            </w:r>
          </w:p>
          <w:p w14:paraId="790FD8BA" w14:textId="77777777" w:rsidR="004A70D9" w:rsidRDefault="004A70D9" w:rsidP="00F46A50">
            <w:pPr>
              <w:pStyle w:val="Encabezado"/>
              <w:spacing w:after="120" w:line="288" w:lineRule="auto"/>
              <w:rPr>
                <w:rFonts w:cs="Arial"/>
                <w:sz w:val="24"/>
              </w:rPr>
            </w:pPr>
            <w:r>
              <w:rPr>
                <w:rFonts w:cs="Arial"/>
                <w:sz w:val="24"/>
              </w:rPr>
              <w:t>F-JS-APR_DOC</w:t>
            </w:r>
          </w:p>
        </w:tc>
      </w:tr>
      <w:tr w:rsidR="00AA3DD6" w14:paraId="0BE2CFD3" w14:textId="77777777" w:rsidTr="00085595">
        <w:trPr>
          <w:cantSplit/>
          <w:trHeight w:val="20"/>
        </w:trPr>
        <w:tc>
          <w:tcPr>
            <w:tcW w:w="3320" w:type="pct"/>
          </w:tcPr>
          <w:p w14:paraId="6FCFD23A" w14:textId="77777777" w:rsidR="00AA3DD6" w:rsidRPr="008317D6" w:rsidRDefault="002D140D" w:rsidP="002D140D">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 El dueño del procedimiento de control de documentos turna la solicitud de aprobación de documentos (F-JS-APR_DOC) </w:t>
            </w:r>
            <w:r w:rsidRPr="0012322B">
              <w:rPr>
                <w:rFonts w:cs="Arial"/>
                <w:sz w:val="24"/>
                <w:szCs w:val="24"/>
                <w:shd w:val="clear" w:color="auto" w:fill="FFFFFF"/>
              </w:rPr>
              <w:t xml:space="preserve">al </w:t>
            </w:r>
            <w:r w:rsidR="00B14467" w:rsidRPr="0012322B">
              <w:rPr>
                <w:rFonts w:cs="Arial"/>
                <w:sz w:val="24"/>
                <w:szCs w:val="24"/>
                <w:shd w:val="clear" w:color="auto" w:fill="FFFFFF"/>
              </w:rPr>
              <w:t xml:space="preserve">secretario técnico del </w:t>
            </w:r>
            <w:r w:rsidRPr="0012322B">
              <w:rPr>
                <w:rFonts w:cs="Arial"/>
                <w:sz w:val="24"/>
                <w:szCs w:val="24"/>
                <w:shd w:val="clear" w:color="auto" w:fill="FFFFFF"/>
              </w:rPr>
              <w:t>Comité de Calidad.</w:t>
            </w:r>
            <w:r w:rsidR="00B14467" w:rsidRPr="0012322B">
              <w:rPr>
                <w:rFonts w:cs="Arial"/>
                <w:sz w:val="24"/>
                <w:szCs w:val="24"/>
                <w:shd w:val="clear" w:color="auto" w:fill="FFFFFF"/>
              </w:rPr>
              <w:t xml:space="preserve"> </w:t>
            </w:r>
          </w:p>
        </w:tc>
        <w:tc>
          <w:tcPr>
            <w:tcW w:w="877" w:type="pct"/>
          </w:tcPr>
          <w:p w14:paraId="12C0E8B2" w14:textId="77777777" w:rsidR="00AA3DD6" w:rsidRPr="00DD60AA" w:rsidRDefault="002D140D" w:rsidP="00F46A50">
            <w:pPr>
              <w:pStyle w:val="Encabezado"/>
              <w:spacing w:after="120" w:line="288" w:lineRule="auto"/>
              <w:ind w:right="125"/>
              <w:rPr>
                <w:rFonts w:cs="Arial"/>
                <w:sz w:val="24"/>
              </w:rPr>
            </w:pPr>
            <w:r>
              <w:rPr>
                <w:rFonts w:cs="Arial"/>
                <w:sz w:val="24"/>
              </w:rPr>
              <w:t>Dueño del procedimiento</w:t>
            </w:r>
          </w:p>
        </w:tc>
        <w:tc>
          <w:tcPr>
            <w:tcW w:w="802" w:type="pct"/>
          </w:tcPr>
          <w:p w14:paraId="0DAB9E41" w14:textId="77777777" w:rsidR="00AA3DD6" w:rsidRDefault="00AA3DD6" w:rsidP="00F46A50">
            <w:pPr>
              <w:pStyle w:val="Encabezado"/>
              <w:spacing w:after="120" w:line="288" w:lineRule="auto"/>
              <w:rPr>
                <w:rFonts w:cs="Arial"/>
                <w:sz w:val="24"/>
              </w:rPr>
            </w:pPr>
          </w:p>
        </w:tc>
      </w:tr>
      <w:tr w:rsidR="00AA3DD6" w14:paraId="0E349F60" w14:textId="77777777" w:rsidTr="00085595">
        <w:trPr>
          <w:cantSplit/>
          <w:trHeight w:val="20"/>
        </w:trPr>
        <w:tc>
          <w:tcPr>
            <w:tcW w:w="3320" w:type="pct"/>
          </w:tcPr>
          <w:p w14:paraId="174B8B93" w14:textId="3F07E9D5" w:rsidR="00AA3DD6" w:rsidRPr="008317D6" w:rsidRDefault="002D140D" w:rsidP="00C4641B">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 El Comité de Calidad </w:t>
            </w:r>
            <w:r w:rsidRPr="00C97E98">
              <w:rPr>
                <w:rFonts w:cs="Arial"/>
                <w:b/>
                <w:color w:val="000000"/>
                <w:sz w:val="24"/>
                <w:szCs w:val="24"/>
                <w:shd w:val="clear" w:color="auto" w:fill="FFFFFF"/>
              </w:rPr>
              <w:t>revisa</w:t>
            </w:r>
            <w:r>
              <w:rPr>
                <w:rFonts w:cs="Arial"/>
                <w:color w:val="000000"/>
                <w:sz w:val="24"/>
                <w:szCs w:val="24"/>
                <w:shd w:val="clear" w:color="auto" w:fill="FFFFFF"/>
              </w:rPr>
              <w:t xml:space="preserve"> que la solicitud cumpla los requisitos del SIG considerando para ello las normas ISO 9001:9008, </w:t>
            </w:r>
            <w:ins w:id="7" w:author="Elisa Arreola" w:date="2016-01-19T13:11:00Z">
              <w:r w:rsidR="00815B0B">
                <w:rPr>
                  <w:rFonts w:cs="Arial"/>
                  <w:color w:val="000000"/>
                  <w:sz w:val="24"/>
                  <w:szCs w:val="24"/>
                  <w:shd w:val="clear" w:color="auto" w:fill="FFFFFF"/>
                </w:rPr>
                <w:t xml:space="preserve"> </w:t>
              </w:r>
            </w:ins>
            <w:r>
              <w:rPr>
                <w:rFonts w:cs="Arial"/>
                <w:color w:val="000000"/>
                <w:sz w:val="24"/>
                <w:szCs w:val="24"/>
                <w:shd w:val="clear" w:color="auto" w:fill="FFFFFF"/>
              </w:rPr>
              <w:t xml:space="preserve"> y otras que pudieran aplicar. Los resultados de la revisión deben indicarse en la segunda sección del formato F-JS-APR_DOC y de ser necesario en un memorándum interno</w:t>
            </w:r>
            <w:r w:rsidR="00C4641B">
              <w:rPr>
                <w:rFonts w:cs="Arial"/>
                <w:color w:val="000000"/>
                <w:sz w:val="24"/>
                <w:szCs w:val="24"/>
                <w:shd w:val="clear" w:color="auto" w:fill="FFFFFF"/>
              </w:rPr>
              <w:t>, que será entregado al dueño del procedimiento.</w:t>
            </w:r>
          </w:p>
        </w:tc>
        <w:tc>
          <w:tcPr>
            <w:tcW w:w="877" w:type="pct"/>
          </w:tcPr>
          <w:p w14:paraId="4836498A" w14:textId="77777777" w:rsidR="00AA3DD6" w:rsidRPr="00DD60AA" w:rsidRDefault="002D140D" w:rsidP="00F46A50">
            <w:pPr>
              <w:pStyle w:val="Encabezado"/>
              <w:spacing w:after="120" w:line="288" w:lineRule="auto"/>
              <w:ind w:right="125"/>
              <w:rPr>
                <w:rFonts w:cs="Arial"/>
                <w:sz w:val="24"/>
              </w:rPr>
            </w:pPr>
            <w:r>
              <w:rPr>
                <w:rFonts w:cs="Arial"/>
                <w:sz w:val="24"/>
              </w:rPr>
              <w:t>Comité de Calidad</w:t>
            </w:r>
          </w:p>
        </w:tc>
        <w:tc>
          <w:tcPr>
            <w:tcW w:w="802" w:type="pct"/>
          </w:tcPr>
          <w:p w14:paraId="65B00361" w14:textId="77777777" w:rsidR="00AA3DD6" w:rsidRDefault="002D140D" w:rsidP="00F46A50">
            <w:pPr>
              <w:pStyle w:val="Encabezado"/>
              <w:spacing w:after="120" w:line="288" w:lineRule="auto"/>
              <w:rPr>
                <w:rFonts w:cs="Arial"/>
                <w:sz w:val="24"/>
              </w:rPr>
            </w:pPr>
            <w:r>
              <w:rPr>
                <w:rFonts w:cs="Arial"/>
                <w:sz w:val="24"/>
              </w:rPr>
              <w:t>F-JS-APR_DOC</w:t>
            </w:r>
          </w:p>
          <w:p w14:paraId="2C7E8EAF" w14:textId="4C17984A" w:rsidR="002D140D" w:rsidRDefault="00815B0B" w:rsidP="00F46A50">
            <w:pPr>
              <w:pStyle w:val="Encabezado"/>
              <w:spacing w:after="120" w:line="288" w:lineRule="auto"/>
              <w:rPr>
                <w:rFonts w:cs="Arial"/>
                <w:sz w:val="24"/>
              </w:rPr>
            </w:pPr>
            <w:r>
              <w:rPr>
                <w:rFonts w:cs="Arial"/>
                <w:sz w:val="24"/>
              </w:rPr>
              <w:t>Memorándum</w:t>
            </w:r>
            <w:r w:rsidR="002D140D">
              <w:rPr>
                <w:rFonts w:cs="Arial"/>
                <w:sz w:val="24"/>
              </w:rPr>
              <w:t xml:space="preserve"> interno</w:t>
            </w:r>
          </w:p>
        </w:tc>
      </w:tr>
      <w:tr w:rsidR="00AA3DD6" w14:paraId="5B0B9EAC" w14:textId="77777777" w:rsidTr="00085595">
        <w:trPr>
          <w:cantSplit/>
          <w:trHeight w:val="20"/>
        </w:trPr>
        <w:tc>
          <w:tcPr>
            <w:tcW w:w="3320" w:type="pct"/>
          </w:tcPr>
          <w:p w14:paraId="13D2EA83" w14:textId="29C69940" w:rsidR="00AA3DD6" w:rsidRPr="008317D6" w:rsidRDefault="00C4641B" w:rsidP="00C4641B">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 </w:t>
            </w:r>
            <w:r w:rsidR="002D140D">
              <w:rPr>
                <w:rFonts w:cs="Arial"/>
                <w:color w:val="000000"/>
                <w:sz w:val="24"/>
                <w:szCs w:val="24"/>
                <w:shd w:val="clear" w:color="auto" w:fill="FFFFFF"/>
              </w:rPr>
              <w:t xml:space="preserve">El solicitante </w:t>
            </w:r>
            <w:r w:rsidR="00815B0B">
              <w:rPr>
                <w:rFonts w:cs="Arial"/>
                <w:color w:val="000000"/>
                <w:sz w:val="24"/>
                <w:szCs w:val="24"/>
                <w:shd w:val="clear" w:color="auto" w:fill="FFFFFF"/>
              </w:rPr>
              <w:t xml:space="preserve">de ser necesario </w:t>
            </w:r>
            <w:r w:rsidR="002D140D">
              <w:rPr>
                <w:rFonts w:cs="Arial"/>
                <w:color w:val="000000"/>
                <w:sz w:val="24"/>
                <w:szCs w:val="24"/>
                <w:shd w:val="clear" w:color="auto" w:fill="FFFFFF"/>
              </w:rPr>
              <w:t xml:space="preserve">llevará a cabo las </w:t>
            </w:r>
            <w:r w:rsidR="00C97E98">
              <w:rPr>
                <w:rFonts w:cs="Arial"/>
                <w:color w:val="000000"/>
                <w:sz w:val="24"/>
                <w:szCs w:val="24"/>
                <w:shd w:val="clear" w:color="auto" w:fill="FFFFFF"/>
              </w:rPr>
              <w:t>observaciones</w:t>
            </w:r>
            <w:r w:rsidR="002D140D">
              <w:rPr>
                <w:rFonts w:cs="Arial"/>
                <w:color w:val="000000"/>
                <w:sz w:val="24"/>
                <w:szCs w:val="24"/>
                <w:shd w:val="clear" w:color="auto" w:fill="FFFFFF"/>
              </w:rPr>
              <w:t xml:space="preserve"> emitidas por el Comité de Calidad </w:t>
            </w:r>
            <w:r w:rsidR="00815B0B">
              <w:rPr>
                <w:rFonts w:cs="Arial"/>
                <w:color w:val="000000"/>
                <w:sz w:val="24"/>
                <w:szCs w:val="24"/>
                <w:shd w:val="clear" w:color="auto" w:fill="FFFFFF"/>
              </w:rPr>
              <w:t xml:space="preserve"> </w:t>
            </w:r>
            <w:r w:rsidR="002D140D">
              <w:rPr>
                <w:rFonts w:cs="Arial"/>
                <w:color w:val="000000"/>
                <w:sz w:val="24"/>
                <w:szCs w:val="24"/>
                <w:shd w:val="clear" w:color="auto" w:fill="FFFFFF"/>
              </w:rPr>
              <w:t xml:space="preserve"> </w:t>
            </w:r>
            <w:r w:rsidR="00C97E98">
              <w:rPr>
                <w:rFonts w:cs="Arial"/>
                <w:color w:val="000000"/>
                <w:sz w:val="24"/>
                <w:szCs w:val="24"/>
                <w:shd w:val="clear" w:color="auto" w:fill="FFFFFF"/>
              </w:rPr>
              <w:t>y entregar</w:t>
            </w:r>
            <w:r w:rsidR="00815B0B">
              <w:rPr>
                <w:rFonts w:cs="Arial"/>
                <w:color w:val="000000"/>
                <w:sz w:val="24"/>
                <w:szCs w:val="24"/>
                <w:shd w:val="clear" w:color="auto" w:fill="FFFFFF"/>
              </w:rPr>
              <w:t>á</w:t>
            </w:r>
            <w:r w:rsidR="00C97E98">
              <w:rPr>
                <w:rFonts w:cs="Arial"/>
                <w:color w:val="000000"/>
                <w:sz w:val="24"/>
                <w:szCs w:val="24"/>
                <w:shd w:val="clear" w:color="auto" w:fill="FFFFFF"/>
              </w:rPr>
              <w:t xml:space="preserve"> el documento modificado al dueño de este procedimiento quien verificará que los cambios sean correctos. </w:t>
            </w:r>
          </w:p>
        </w:tc>
        <w:tc>
          <w:tcPr>
            <w:tcW w:w="877" w:type="pct"/>
          </w:tcPr>
          <w:p w14:paraId="1D7B65C1" w14:textId="77777777" w:rsidR="00AA3DD6" w:rsidRDefault="00C97E98" w:rsidP="00F46A50">
            <w:pPr>
              <w:pStyle w:val="Encabezado"/>
              <w:spacing w:after="120" w:line="288" w:lineRule="auto"/>
              <w:ind w:right="125"/>
              <w:rPr>
                <w:rFonts w:cs="Arial"/>
                <w:sz w:val="24"/>
              </w:rPr>
            </w:pPr>
            <w:r>
              <w:rPr>
                <w:rFonts w:cs="Arial"/>
                <w:sz w:val="24"/>
              </w:rPr>
              <w:t>Solicitante</w:t>
            </w:r>
          </w:p>
          <w:p w14:paraId="21FB5F80" w14:textId="77777777" w:rsidR="00C97E98" w:rsidRPr="00DD60AA" w:rsidRDefault="00C97E98" w:rsidP="00F46A50">
            <w:pPr>
              <w:pStyle w:val="Encabezado"/>
              <w:spacing w:after="120" w:line="288" w:lineRule="auto"/>
              <w:ind w:right="125"/>
              <w:rPr>
                <w:rFonts w:cs="Arial"/>
                <w:sz w:val="24"/>
              </w:rPr>
            </w:pPr>
            <w:r>
              <w:rPr>
                <w:rFonts w:cs="Arial"/>
                <w:sz w:val="24"/>
              </w:rPr>
              <w:t>Dueño de procedimiento de control de documentos</w:t>
            </w:r>
          </w:p>
        </w:tc>
        <w:tc>
          <w:tcPr>
            <w:tcW w:w="802" w:type="pct"/>
          </w:tcPr>
          <w:p w14:paraId="438B88CB" w14:textId="77777777" w:rsidR="00AA3DD6" w:rsidRDefault="00C97E98" w:rsidP="00F46A50">
            <w:pPr>
              <w:pStyle w:val="Encabezado"/>
              <w:spacing w:after="120" w:line="288" w:lineRule="auto"/>
              <w:rPr>
                <w:rFonts w:cs="Arial"/>
                <w:sz w:val="24"/>
              </w:rPr>
            </w:pPr>
            <w:r>
              <w:rPr>
                <w:rFonts w:cs="Arial"/>
                <w:sz w:val="24"/>
              </w:rPr>
              <w:t>Documento modificado</w:t>
            </w:r>
          </w:p>
        </w:tc>
      </w:tr>
      <w:tr w:rsidR="00AA3DD6" w14:paraId="0E6CF5BB" w14:textId="77777777" w:rsidTr="00085595">
        <w:trPr>
          <w:cantSplit/>
          <w:trHeight w:val="20"/>
        </w:trPr>
        <w:tc>
          <w:tcPr>
            <w:tcW w:w="3320" w:type="pct"/>
          </w:tcPr>
          <w:p w14:paraId="67D31EE6" w14:textId="77777777" w:rsidR="00AA3DD6" w:rsidRPr="008317D6" w:rsidRDefault="00FE5005" w:rsidP="00FE5005">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El d</w:t>
            </w:r>
            <w:r w:rsidR="00C97E98">
              <w:rPr>
                <w:rFonts w:cs="Arial"/>
                <w:color w:val="000000"/>
                <w:sz w:val="24"/>
                <w:szCs w:val="24"/>
                <w:shd w:val="clear" w:color="auto" w:fill="FFFFFF"/>
              </w:rPr>
              <w:t>ueñ</w:t>
            </w:r>
            <w:r>
              <w:rPr>
                <w:rFonts w:cs="Arial"/>
                <w:color w:val="000000"/>
                <w:sz w:val="24"/>
                <w:szCs w:val="24"/>
                <w:shd w:val="clear" w:color="auto" w:fill="FFFFFF"/>
              </w:rPr>
              <w:t>o</w:t>
            </w:r>
            <w:r w:rsidR="00C97E98">
              <w:rPr>
                <w:rFonts w:cs="Arial"/>
                <w:color w:val="000000"/>
                <w:sz w:val="24"/>
                <w:szCs w:val="24"/>
                <w:shd w:val="clear" w:color="auto" w:fill="FFFFFF"/>
              </w:rPr>
              <w:t xml:space="preserve"> del procedimiento de control de documentos </w:t>
            </w:r>
            <w:r>
              <w:rPr>
                <w:rFonts w:cs="Arial"/>
                <w:color w:val="000000"/>
                <w:sz w:val="24"/>
                <w:szCs w:val="24"/>
                <w:shd w:val="clear" w:color="auto" w:fill="FFFFFF"/>
              </w:rPr>
              <w:t>firma la sección 2 del formato F-JS-APR_DOC una vez realizadas las modificaciones al documento y en conformidad con el Comité de Calidad.</w:t>
            </w:r>
          </w:p>
        </w:tc>
        <w:tc>
          <w:tcPr>
            <w:tcW w:w="877" w:type="pct"/>
          </w:tcPr>
          <w:p w14:paraId="29554568" w14:textId="77777777" w:rsidR="00AA3DD6" w:rsidRPr="00DD60AA" w:rsidRDefault="00FE5005" w:rsidP="00F46A50">
            <w:pPr>
              <w:pStyle w:val="Encabezado"/>
              <w:spacing w:after="120" w:line="288" w:lineRule="auto"/>
              <w:ind w:right="125"/>
              <w:rPr>
                <w:rFonts w:cs="Arial"/>
                <w:sz w:val="24"/>
              </w:rPr>
            </w:pPr>
            <w:r>
              <w:rPr>
                <w:rFonts w:cs="Arial"/>
                <w:sz w:val="24"/>
              </w:rPr>
              <w:t>Dueño de procedimiento de control de documentos</w:t>
            </w:r>
          </w:p>
        </w:tc>
        <w:tc>
          <w:tcPr>
            <w:tcW w:w="802" w:type="pct"/>
          </w:tcPr>
          <w:p w14:paraId="4754772E" w14:textId="77777777" w:rsidR="00AA3DD6" w:rsidRDefault="00FE5005" w:rsidP="00F46A50">
            <w:pPr>
              <w:pStyle w:val="Encabezado"/>
              <w:spacing w:after="120" w:line="288" w:lineRule="auto"/>
              <w:rPr>
                <w:rFonts w:cs="Arial"/>
                <w:sz w:val="24"/>
              </w:rPr>
            </w:pPr>
            <w:r>
              <w:rPr>
                <w:rFonts w:cs="Arial"/>
                <w:sz w:val="24"/>
              </w:rPr>
              <w:t>F-JS-APR_DOC</w:t>
            </w:r>
          </w:p>
        </w:tc>
      </w:tr>
      <w:tr w:rsidR="00FE5005" w14:paraId="3DF93450" w14:textId="77777777" w:rsidTr="00085595">
        <w:trPr>
          <w:cantSplit/>
          <w:trHeight w:val="20"/>
        </w:trPr>
        <w:tc>
          <w:tcPr>
            <w:tcW w:w="3320" w:type="pct"/>
          </w:tcPr>
          <w:p w14:paraId="051BCE7E" w14:textId="22FE1F52" w:rsidR="00FE5005" w:rsidRDefault="005C2B98" w:rsidP="00815B0B">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 xml:space="preserve">Para la </w:t>
            </w:r>
            <w:r w:rsidRPr="002E502A">
              <w:rPr>
                <w:rFonts w:cs="Arial"/>
                <w:b/>
                <w:color w:val="000000"/>
                <w:sz w:val="24"/>
                <w:szCs w:val="24"/>
                <w:shd w:val="clear" w:color="auto" w:fill="FFFFFF"/>
              </w:rPr>
              <w:t>aprobación</w:t>
            </w:r>
            <w:r>
              <w:rPr>
                <w:rFonts w:cs="Arial"/>
                <w:color w:val="000000"/>
                <w:sz w:val="24"/>
                <w:szCs w:val="24"/>
                <w:shd w:val="clear" w:color="auto" w:fill="FFFFFF"/>
              </w:rPr>
              <w:t xml:space="preserve"> de </w:t>
            </w:r>
            <w:r w:rsidR="00A13E30">
              <w:rPr>
                <w:rFonts w:cs="Arial"/>
                <w:color w:val="000000"/>
                <w:sz w:val="24"/>
                <w:szCs w:val="24"/>
                <w:shd w:val="clear" w:color="auto" w:fill="FFFFFF"/>
              </w:rPr>
              <w:t>un alta</w:t>
            </w:r>
            <w:r>
              <w:rPr>
                <w:rFonts w:cs="Arial"/>
                <w:color w:val="000000"/>
                <w:sz w:val="24"/>
                <w:szCs w:val="24"/>
                <w:shd w:val="clear" w:color="auto" w:fill="FFFFFF"/>
              </w:rPr>
              <w:t>, modificación o baja de documento</w:t>
            </w:r>
            <w:r w:rsidR="006176F8">
              <w:rPr>
                <w:rFonts w:cs="Arial"/>
                <w:color w:val="000000"/>
                <w:sz w:val="24"/>
                <w:szCs w:val="24"/>
                <w:shd w:val="clear" w:color="auto" w:fill="FFFFFF"/>
              </w:rPr>
              <w:t xml:space="preserve"> firmarán el Director del CMP+L y los responsables de las áreas involucradas</w:t>
            </w:r>
            <w:r w:rsidR="009E2294">
              <w:rPr>
                <w:rFonts w:cs="Arial"/>
                <w:color w:val="000000"/>
                <w:sz w:val="24"/>
                <w:szCs w:val="24"/>
                <w:shd w:val="clear" w:color="auto" w:fill="FFFFFF"/>
              </w:rPr>
              <w:t xml:space="preserve"> en la tercera sección del formato F-JS-APR_DOC y rubricarán cada una de las páginas del documento en cuestión</w:t>
            </w:r>
            <w:r w:rsidR="006176F8">
              <w:rPr>
                <w:rFonts w:cs="Arial"/>
                <w:color w:val="000000"/>
                <w:sz w:val="24"/>
                <w:szCs w:val="24"/>
                <w:shd w:val="clear" w:color="auto" w:fill="FFFFFF"/>
              </w:rPr>
              <w:t>.</w:t>
            </w:r>
          </w:p>
        </w:tc>
        <w:tc>
          <w:tcPr>
            <w:tcW w:w="877" w:type="pct"/>
          </w:tcPr>
          <w:p w14:paraId="16CD7D29" w14:textId="77777777" w:rsidR="00FE5005" w:rsidRPr="00DD60AA" w:rsidRDefault="006176F8" w:rsidP="00F46A50">
            <w:pPr>
              <w:pStyle w:val="Encabezado"/>
              <w:spacing w:after="120" w:line="288" w:lineRule="auto"/>
              <w:ind w:right="125"/>
              <w:rPr>
                <w:rFonts w:cs="Arial"/>
                <w:sz w:val="24"/>
              </w:rPr>
            </w:pPr>
            <w:r>
              <w:rPr>
                <w:rFonts w:cs="Arial"/>
                <w:sz w:val="24"/>
              </w:rPr>
              <w:t>Director y funcionarios</w:t>
            </w:r>
          </w:p>
        </w:tc>
        <w:tc>
          <w:tcPr>
            <w:tcW w:w="802" w:type="pct"/>
          </w:tcPr>
          <w:p w14:paraId="64474903" w14:textId="77777777" w:rsidR="00FE5005" w:rsidRDefault="006176F8" w:rsidP="00F46A50">
            <w:pPr>
              <w:pStyle w:val="Encabezado"/>
              <w:spacing w:after="120" w:line="288" w:lineRule="auto"/>
              <w:rPr>
                <w:rFonts w:cs="Arial"/>
                <w:sz w:val="24"/>
              </w:rPr>
            </w:pPr>
            <w:r>
              <w:rPr>
                <w:rFonts w:cs="Arial"/>
                <w:sz w:val="24"/>
              </w:rPr>
              <w:t>Documento</w:t>
            </w:r>
          </w:p>
          <w:p w14:paraId="1DC8DDFF" w14:textId="77777777" w:rsidR="006176F8" w:rsidRDefault="006176F8" w:rsidP="00F46A50">
            <w:pPr>
              <w:pStyle w:val="Encabezado"/>
              <w:spacing w:after="120" w:line="288" w:lineRule="auto"/>
              <w:rPr>
                <w:rFonts w:cs="Arial"/>
                <w:sz w:val="24"/>
              </w:rPr>
            </w:pPr>
            <w:r>
              <w:rPr>
                <w:rFonts w:cs="Arial"/>
                <w:sz w:val="24"/>
              </w:rPr>
              <w:t>F-JS-APR_DOC</w:t>
            </w:r>
          </w:p>
        </w:tc>
      </w:tr>
      <w:tr w:rsidR="006176F8" w14:paraId="10852A48" w14:textId="77777777" w:rsidTr="00085595">
        <w:trPr>
          <w:cantSplit/>
          <w:trHeight w:val="20"/>
        </w:trPr>
        <w:tc>
          <w:tcPr>
            <w:tcW w:w="3320" w:type="pct"/>
          </w:tcPr>
          <w:p w14:paraId="1C58AF24" w14:textId="51B27DCF" w:rsidR="00A13E30" w:rsidRPr="00A13E30" w:rsidRDefault="009E2294" w:rsidP="00A13E30">
            <w:pPr>
              <w:pStyle w:val="Encabezado"/>
              <w:numPr>
                <w:ilvl w:val="1"/>
                <w:numId w:val="17"/>
              </w:numPr>
              <w:tabs>
                <w:tab w:val="clear" w:pos="4252"/>
                <w:tab w:val="clear" w:pos="8504"/>
                <w:tab w:val="right" w:pos="8838"/>
              </w:tabs>
              <w:spacing w:after="120" w:line="288" w:lineRule="auto"/>
              <w:ind w:right="113"/>
              <w:rPr>
                <w:rFonts w:cs="Arial"/>
                <w:color w:val="000000"/>
                <w:sz w:val="24"/>
                <w:szCs w:val="24"/>
                <w:shd w:val="clear" w:color="auto" w:fill="FFFFFF"/>
              </w:rPr>
            </w:pPr>
            <w:r>
              <w:rPr>
                <w:rFonts w:cs="Arial"/>
                <w:color w:val="000000"/>
                <w:sz w:val="24"/>
                <w:szCs w:val="24"/>
                <w:shd w:val="clear" w:color="auto" w:fill="FFFFFF"/>
              </w:rPr>
              <w:t>Una vez aprobado el documento, e</w:t>
            </w:r>
            <w:r w:rsidR="006176F8">
              <w:rPr>
                <w:rFonts w:cs="Arial"/>
                <w:color w:val="000000"/>
                <w:sz w:val="24"/>
                <w:szCs w:val="24"/>
                <w:shd w:val="clear" w:color="auto" w:fill="FFFFFF"/>
              </w:rPr>
              <w:t>l dueño del procedimiento de control de document</w:t>
            </w:r>
            <w:r>
              <w:rPr>
                <w:rFonts w:cs="Arial"/>
                <w:color w:val="000000"/>
                <w:sz w:val="24"/>
                <w:szCs w:val="24"/>
                <w:shd w:val="clear" w:color="auto" w:fill="FFFFFF"/>
              </w:rPr>
              <w:t xml:space="preserve">o </w:t>
            </w:r>
            <w:r w:rsidRPr="009E2294">
              <w:rPr>
                <w:rFonts w:cs="Arial"/>
                <w:b/>
                <w:color w:val="000000"/>
                <w:sz w:val="24"/>
                <w:szCs w:val="24"/>
                <w:shd w:val="clear" w:color="auto" w:fill="FFFFFF"/>
              </w:rPr>
              <w:t>resguarda</w:t>
            </w:r>
            <w:r>
              <w:rPr>
                <w:rFonts w:cs="Arial"/>
                <w:color w:val="000000"/>
                <w:sz w:val="24"/>
                <w:szCs w:val="24"/>
                <w:shd w:val="clear" w:color="auto" w:fill="FFFFFF"/>
              </w:rPr>
              <w:t xml:space="preserve"> en la carpeta “Control de Documentos” ubicada en la Jefatura del Departamento de Sistemas y Bancos de Datos el documento aprobado junto con el formato F-JS-APR_DOC</w:t>
            </w:r>
            <w:r w:rsidR="00A13E30">
              <w:rPr>
                <w:rFonts w:cs="Arial"/>
                <w:color w:val="000000"/>
                <w:sz w:val="24"/>
                <w:szCs w:val="24"/>
                <w:shd w:val="clear" w:color="auto" w:fill="FFFFFF"/>
              </w:rPr>
              <w:t>, y éste será incorporado a la lista maestra.</w:t>
            </w:r>
          </w:p>
        </w:tc>
        <w:tc>
          <w:tcPr>
            <w:tcW w:w="877" w:type="pct"/>
          </w:tcPr>
          <w:p w14:paraId="1143B5E6" w14:textId="77777777" w:rsidR="006176F8" w:rsidRDefault="009E2294" w:rsidP="00F46A50">
            <w:pPr>
              <w:pStyle w:val="Encabezado"/>
              <w:spacing w:after="120" w:line="288" w:lineRule="auto"/>
              <w:ind w:right="125"/>
              <w:rPr>
                <w:rFonts w:cs="Arial"/>
                <w:sz w:val="24"/>
              </w:rPr>
            </w:pPr>
            <w:r>
              <w:rPr>
                <w:rFonts w:cs="Arial"/>
                <w:sz w:val="24"/>
              </w:rPr>
              <w:t>Dueño de procedimiento de control de documentos</w:t>
            </w:r>
          </w:p>
        </w:tc>
        <w:tc>
          <w:tcPr>
            <w:tcW w:w="802" w:type="pct"/>
          </w:tcPr>
          <w:p w14:paraId="6DA5E669" w14:textId="77777777" w:rsidR="006176F8" w:rsidRDefault="009E2294" w:rsidP="00F46A50">
            <w:pPr>
              <w:pStyle w:val="Encabezado"/>
              <w:spacing w:after="120" w:line="288" w:lineRule="auto"/>
              <w:rPr>
                <w:rFonts w:cs="Arial"/>
                <w:sz w:val="24"/>
              </w:rPr>
            </w:pPr>
            <w:r>
              <w:rPr>
                <w:rFonts w:cs="Arial"/>
                <w:sz w:val="24"/>
              </w:rPr>
              <w:t>Carpeta “Control de documentos”</w:t>
            </w:r>
          </w:p>
        </w:tc>
      </w:tr>
      <w:tr w:rsidR="00A13E30" w14:paraId="70D01C2D" w14:textId="77777777" w:rsidTr="00085595">
        <w:trPr>
          <w:cantSplit/>
          <w:trHeight w:val="20"/>
        </w:trPr>
        <w:tc>
          <w:tcPr>
            <w:tcW w:w="3320" w:type="pct"/>
          </w:tcPr>
          <w:p w14:paraId="623DF1BE" w14:textId="41B8D6F0" w:rsidR="00A13E30" w:rsidRDefault="00A13E30" w:rsidP="00061E5E">
            <w:pPr>
              <w:pStyle w:val="Encabezado"/>
              <w:numPr>
                <w:ilvl w:val="1"/>
                <w:numId w:val="17"/>
              </w:numPr>
              <w:tabs>
                <w:tab w:val="clear" w:pos="4252"/>
                <w:tab w:val="clear" w:pos="8504"/>
                <w:tab w:val="right" w:pos="8838"/>
              </w:tabs>
              <w:spacing w:after="120" w:line="288" w:lineRule="auto"/>
              <w:ind w:left="1134" w:right="113" w:hanging="708"/>
              <w:rPr>
                <w:rFonts w:cs="Arial"/>
                <w:color w:val="000000"/>
                <w:sz w:val="24"/>
                <w:szCs w:val="24"/>
                <w:shd w:val="clear" w:color="auto" w:fill="FFFFFF"/>
              </w:rPr>
            </w:pPr>
            <w:r>
              <w:rPr>
                <w:rFonts w:cs="Arial"/>
                <w:color w:val="000000"/>
                <w:sz w:val="24"/>
                <w:szCs w:val="24"/>
                <w:shd w:val="clear" w:color="auto" w:fill="FFFFFF"/>
              </w:rPr>
              <w:t>El dueño de procedimiento de control de documentos una vez aprobado el documento deberá actualizar la Lista Maestra incorporando el nuevo documento.</w:t>
            </w:r>
          </w:p>
        </w:tc>
        <w:tc>
          <w:tcPr>
            <w:tcW w:w="877" w:type="pct"/>
          </w:tcPr>
          <w:p w14:paraId="7D6FEB06" w14:textId="6B1A9026" w:rsidR="00A13E30" w:rsidRDefault="00A13E30" w:rsidP="00F46A50">
            <w:pPr>
              <w:pStyle w:val="Encabezado"/>
              <w:spacing w:after="120" w:line="288" w:lineRule="auto"/>
              <w:ind w:right="125"/>
              <w:rPr>
                <w:rFonts w:cs="Arial"/>
                <w:sz w:val="24"/>
              </w:rPr>
            </w:pPr>
            <w:r>
              <w:rPr>
                <w:rFonts w:cs="Arial"/>
                <w:sz w:val="24"/>
              </w:rPr>
              <w:t>Dueño de procedimiento de control de documentos.</w:t>
            </w:r>
          </w:p>
        </w:tc>
        <w:tc>
          <w:tcPr>
            <w:tcW w:w="802" w:type="pct"/>
          </w:tcPr>
          <w:p w14:paraId="49983FB0" w14:textId="7518EF46" w:rsidR="00A13E30" w:rsidRDefault="00A13E30" w:rsidP="00F46A50">
            <w:pPr>
              <w:pStyle w:val="Encabezado"/>
              <w:spacing w:after="120" w:line="288" w:lineRule="auto"/>
              <w:rPr>
                <w:rFonts w:cs="Arial"/>
                <w:sz w:val="24"/>
              </w:rPr>
            </w:pPr>
            <w:r>
              <w:rPr>
                <w:rFonts w:cs="Arial"/>
                <w:sz w:val="24"/>
              </w:rPr>
              <w:t>Lista Maestra</w:t>
            </w:r>
          </w:p>
        </w:tc>
      </w:tr>
      <w:tr w:rsidR="00085595" w14:paraId="288220D0" w14:textId="77777777" w:rsidTr="00085595">
        <w:trPr>
          <w:cantSplit/>
          <w:trHeight w:val="20"/>
        </w:trPr>
        <w:tc>
          <w:tcPr>
            <w:tcW w:w="3320" w:type="pct"/>
          </w:tcPr>
          <w:p w14:paraId="5FB3C16E" w14:textId="757F7E8B" w:rsidR="00085595" w:rsidRDefault="00085595" w:rsidP="00061E5E">
            <w:pPr>
              <w:pStyle w:val="Encabezado"/>
              <w:numPr>
                <w:ilvl w:val="1"/>
                <w:numId w:val="17"/>
              </w:numPr>
              <w:tabs>
                <w:tab w:val="clear" w:pos="4252"/>
                <w:tab w:val="clear" w:pos="8504"/>
                <w:tab w:val="right" w:pos="8838"/>
              </w:tabs>
              <w:spacing w:after="120" w:line="288" w:lineRule="auto"/>
              <w:ind w:left="1134" w:right="113" w:hanging="708"/>
              <w:rPr>
                <w:rFonts w:cs="Arial"/>
                <w:color w:val="000000"/>
                <w:sz w:val="24"/>
                <w:szCs w:val="24"/>
                <w:shd w:val="clear" w:color="auto" w:fill="FFFFFF"/>
              </w:rPr>
            </w:pPr>
            <w:r>
              <w:rPr>
                <w:rFonts w:cs="Arial"/>
                <w:color w:val="000000"/>
                <w:sz w:val="24"/>
                <w:szCs w:val="24"/>
                <w:shd w:val="clear" w:color="auto" w:fill="FFFFFF"/>
              </w:rPr>
              <w:t xml:space="preserve">El solicitante entrega copia electrónica del documento aprobado al dueño del procedimiento de control de documentos </w:t>
            </w:r>
            <w:r w:rsidR="00C4641B">
              <w:rPr>
                <w:rFonts w:cs="Arial"/>
                <w:color w:val="000000"/>
                <w:sz w:val="24"/>
                <w:szCs w:val="24"/>
                <w:shd w:val="clear" w:color="auto" w:fill="FFFFFF"/>
              </w:rPr>
              <w:t>y éste</w:t>
            </w:r>
            <w:r w:rsidR="00061E5E">
              <w:rPr>
                <w:rFonts w:cs="Arial"/>
                <w:color w:val="000000"/>
                <w:sz w:val="24"/>
                <w:szCs w:val="24"/>
                <w:shd w:val="clear" w:color="auto" w:fill="FFFFFF"/>
              </w:rPr>
              <w:t xml:space="preserve"> </w:t>
            </w:r>
            <w:r>
              <w:rPr>
                <w:rFonts w:cs="Arial"/>
                <w:color w:val="000000"/>
                <w:sz w:val="24"/>
                <w:szCs w:val="24"/>
                <w:shd w:val="clear" w:color="auto" w:fill="FFFFFF"/>
              </w:rPr>
              <w:t>a su vez escanea el formato lleno F-JS-APR_DOC para su resguardo electrónico. La copia electrónica se resguardará en el equipo de la Jefatura del Departamento de Sistemas y Bancos de Datos en la carpeta electrónica “Control de Documentos”</w:t>
            </w:r>
          </w:p>
        </w:tc>
        <w:tc>
          <w:tcPr>
            <w:tcW w:w="877" w:type="pct"/>
          </w:tcPr>
          <w:p w14:paraId="0E10786C" w14:textId="77777777" w:rsidR="00085595" w:rsidRDefault="00085595" w:rsidP="00F46A50">
            <w:pPr>
              <w:pStyle w:val="Encabezado"/>
              <w:spacing w:after="120" w:line="288" w:lineRule="auto"/>
              <w:ind w:right="125"/>
              <w:rPr>
                <w:rFonts w:cs="Arial"/>
                <w:sz w:val="24"/>
              </w:rPr>
            </w:pPr>
            <w:r>
              <w:rPr>
                <w:rFonts w:cs="Arial"/>
                <w:sz w:val="24"/>
              </w:rPr>
              <w:t>Solicitante</w:t>
            </w:r>
          </w:p>
          <w:p w14:paraId="28E88A72" w14:textId="77777777" w:rsidR="00085595" w:rsidRDefault="00085595" w:rsidP="00F46A50">
            <w:pPr>
              <w:pStyle w:val="Encabezado"/>
              <w:spacing w:after="120" w:line="288" w:lineRule="auto"/>
              <w:ind w:right="125"/>
              <w:rPr>
                <w:rFonts w:cs="Arial"/>
                <w:sz w:val="24"/>
              </w:rPr>
            </w:pPr>
            <w:r>
              <w:rPr>
                <w:rFonts w:cs="Arial"/>
                <w:sz w:val="24"/>
              </w:rPr>
              <w:t xml:space="preserve">Dueño de procedimiento de control de documentos </w:t>
            </w:r>
          </w:p>
        </w:tc>
        <w:tc>
          <w:tcPr>
            <w:tcW w:w="802" w:type="pct"/>
          </w:tcPr>
          <w:p w14:paraId="7C140EA1" w14:textId="77777777" w:rsidR="00085595" w:rsidRDefault="00085595" w:rsidP="00F46A50">
            <w:pPr>
              <w:pStyle w:val="Encabezado"/>
              <w:spacing w:after="120" w:line="288" w:lineRule="auto"/>
              <w:rPr>
                <w:rFonts w:cs="Arial"/>
                <w:sz w:val="24"/>
              </w:rPr>
            </w:pPr>
            <w:r>
              <w:rPr>
                <w:rFonts w:cs="Arial"/>
                <w:sz w:val="24"/>
              </w:rPr>
              <w:t>Copia electrónica  del documento y del formato lleno F-JS-APR_DOC</w:t>
            </w:r>
          </w:p>
        </w:tc>
      </w:tr>
      <w:tr w:rsidR="00FA5A32" w14:paraId="0D5D198F" w14:textId="77777777" w:rsidTr="00085595">
        <w:trPr>
          <w:cantSplit/>
          <w:trHeight w:val="20"/>
        </w:trPr>
        <w:tc>
          <w:tcPr>
            <w:tcW w:w="3320" w:type="pct"/>
          </w:tcPr>
          <w:p w14:paraId="23319BD0" w14:textId="77777777" w:rsidR="00FA5A32" w:rsidRDefault="00FA5A32" w:rsidP="00FA5A32">
            <w:pPr>
              <w:pStyle w:val="Encabezado"/>
              <w:numPr>
                <w:ilvl w:val="1"/>
                <w:numId w:val="17"/>
              </w:numPr>
              <w:tabs>
                <w:tab w:val="clear" w:pos="4252"/>
                <w:tab w:val="clear" w:pos="8504"/>
                <w:tab w:val="right" w:pos="8838"/>
              </w:tabs>
              <w:spacing w:after="120" w:line="288" w:lineRule="auto"/>
              <w:ind w:left="993" w:right="113" w:hanging="567"/>
              <w:rPr>
                <w:rFonts w:cs="Arial"/>
                <w:color w:val="000000"/>
                <w:sz w:val="24"/>
                <w:szCs w:val="24"/>
                <w:shd w:val="clear" w:color="auto" w:fill="FFFFFF"/>
              </w:rPr>
            </w:pPr>
            <w:r>
              <w:rPr>
                <w:rFonts w:cs="Arial"/>
                <w:color w:val="000000"/>
                <w:sz w:val="24"/>
                <w:szCs w:val="24"/>
                <w:shd w:val="clear" w:color="auto" w:fill="FFFFFF"/>
              </w:rPr>
              <w:t xml:space="preserve">Todas las versiones electrónicas </w:t>
            </w:r>
            <w:r w:rsidRPr="00FA5A32">
              <w:rPr>
                <w:rFonts w:cs="Arial"/>
                <w:b/>
                <w:color w:val="000000"/>
                <w:sz w:val="24"/>
                <w:szCs w:val="24"/>
                <w:shd w:val="clear" w:color="auto" w:fill="FFFFFF"/>
              </w:rPr>
              <w:t>obsoletas</w:t>
            </w:r>
            <w:r>
              <w:rPr>
                <w:rFonts w:cs="Arial"/>
                <w:color w:val="000000"/>
                <w:sz w:val="24"/>
                <w:szCs w:val="24"/>
                <w:shd w:val="clear" w:color="auto" w:fill="FFFFFF"/>
              </w:rPr>
              <w:t xml:space="preserve"> de un documento deberán ser resguardadas en el equipo de la Jefatura del Departamento de Sistemas y Banco de Datos en la carpeta “Documentos Obsoletos”. Por el contrario sólo se resguardarán la última versión obsoleta impresa de un documento en la carpeta “Control de Documentos” ubicada en la Jefatura del Departamento de Sistemas y Bancos de Datos.</w:t>
            </w:r>
          </w:p>
        </w:tc>
        <w:tc>
          <w:tcPr>
            <w:tcW w:w="877" w:type="pct"/>
          </w:tcPr>
          <w:p w14:paraId="413342A5" w14:textId="77777777" w:rsidR="00FA5A32" w:rsidRDefault="00FA5A32" w:rsidP="00F46A50">
            <w:pPr>
              <w:pStyle w:val="Encabezado"/>
              <w:spacing w:after="120" w:line="288" w:lineRule="auto"/>
              <w:ind w:right="125"/>
              <w:rPr>
                <w:rFonts w:cs="Arial"/>
                <w:sz w:val="24"/>
              </w:rPr>
            </w:pPr>
            <w:r>
              <w:rPr>
                <w:rFonts w:cs="Arial"/>
                <w:sz w:val="24"/>
              </w:rPr>
              <w:t>Dueño del procedimiento de control de documentos</w:t>
            </w:r>
          </w:p>
        </w:tc>
        <w:tc>
          <w:tcPr>
            <w:tcW w:w="802" w:type="pct"/>
          </w:tcPr>
          <w:p w14:paraId="669083BD" w14:textId="77777777" w:rsidR="00FA5A32" w:rsidRDefault="00FA5A32" w:rsidP="00F46A50">
            <w:pPr>
              <w:pStyle w:val="Encabezado"/>
              <w:spacing w:after="120" w:line="288" w:lineRule="auto"/>
              <w:rPr>
                <w:rFonts w:cs="Arial"/>
                <w:sz w:val="24"/>
              </w:rPr>
            </w:pPr>
            <w:r>
              <w:rPr>
                <w:rFonts w:cs="Arial"/>
                <w:sz w:val="24"/>
              </w:rPr>
              <w:t>Carpeta electrónica “Documentos Obsoletos”</w:t>
            </w:r>
          </w:p>
          <w:p w14:paraId="511AD4A8" w14:textId="77777777" w:rsidR="00FA5A32" w:rsidRDefault="00FA5A32" w:rsidP="00F46A50">
            <w:pPr>
              <w:pStyle w:val="Encabezado"/>
              <w:spacing w:after="120" w:line="288" w:lineRule="auto"/>
              <w:rPr>
                <w:rFonts w:cs="Arial"/>
                <w:sz w:val="24"/>
              </w:rPr>
            </w:pPr>
            <w:r>
              <w:rPr>
                <w:rFonts w:cs="Arial"/>
                <w:sz w:val="24"/>
              </w:rPr>
              <w:t>Carpeta “Control de Documentos”</w:t>
            </w:r>
          </w:p>
        </w:tc>
      </w:tr>
      <w:tr w:rsidR="00FA5A32" w14:paraId="3F2ECC14" w14:textId="77777777" w:rsidTr="00085595">
        <w:trPr>
          <w:cantSplit/>
          <w:trHeight w:val="20"/>
        </w:trPr>
        <w:tc>
          <w:tcPr>
            <w:tcW w:w="3320" w:type="pct"/>
          </w:tcPr>
          <w:p w14:paraId="47AA4556" w14:textId="268C4889" w:rsidR="00FA5A32" w:rsidRDefault="00FA5A32" w:rsidP="00A8560C">
            <w:pPr>
              <w:pStyle w:val="Encabezado"/>
              <w:numPr>
                <w:ilvl w:val="1"/>
                <w:numId w:val="17"/>
              </w:numPr>
              <w:tabs>
                <w:tab w:val="clear" w:pos="4252"/>
                <w:tab w:val="clear" w:pos="8504"/>
                <w:tab w:val="right" w:pos="8838"/>
              </w:tabs>
              <w:spacing w:after="120" w:line="288" w:lineRule="auto"/>
              <w:ind w:left="993" w:right="113" w:hanging="567"/>
              <w:rPr>
                <w:rFonts w:cs="Arial"/>
                <w:color w:val="000000"/>
                <w:sz w:val="24"/>
                <w:szCs w:val="24"/>
                <w:shd w:val="clear" w:color="auto" w:fill="FFFFFF"/>
              </w:rPr>
            </w:pPr>
            <w:r>
              <w:rPr>
                <w:rFonts w:cs="Arial"/>
                <w:color w:val="000000"/>
                <w:sz w:val="24"/>
                <w:szCs w:val="24"/>
                <w:shd w:val="clear" w:color="auto" w:fill="FFFFFF"/>
              </w:rPr>
              <w:t>El dueño del procedimiento de control de d</w:t>
            </w:r>
            <w:r w:rsidR="00753CBD">
              <w:rPr>
                <w:rFonts w:cs="Arial"/>
                <w:color w:val="000000"/>
                <w:sz w:val="24"/>
                <w:szCs w:val="24"/>
                <w:shd w:val="clear" w:color="auto" w:fill="FFFFFF"/>
              </w:rPr>
              <w:t xml:space="preserve">ocumentos </w:t>
            </w:r>
            <w:r w:rsidR="00753CBD" w:rsidRPr="00753CBD">
              <w:rPr>
                <w:rFonts w:cs="Arial"/>
                <w:b/>
                <w:color w:val="000000"/>
                <w:sz w:val="24"/>
                <w:szCs w:val="24"/>
                <w:shd w:val="clear" w:color="auto" w:fill="FFFFFF"/>
              </w:rPr>
              <w:t>publica</w:t>
            </w:r>
            <w:ins w:id="8" w:author="Elisa Arreola" w:date="2016-01-19T13:14:00Z">
              <w:r w:rsidR="00061E5E">
                <w:rPr>
                  <w:rFonts w:cs="Arial"/>
                  <w:b/>
                  <w:color w:val="000000"/>
                  <w:sz w:val="24"/>
                  <w:szCs w:val="24"/>
                  <w:shd w:val="clear" w:color="auto" w:fill="FFFFFF"/>
                </w:rPr>
                <w:t xml:space="preserve"> </w:t>
              </w:r>
            </w:ins>
            <w:r w:rsidR="00984A59">
              <w:rPr>
                <w:rFonts w:cs="Arial"/>
                <w:color w:val="000000"/>
                <w:sz w:val="24"/>
                <w:szCs w:val="24"/>
                <w:shd w:val="clear" w:color="auto" w:fill="FFFFFF"/>
              </w:rPr>
              <w:t xml:space="preserve">el documento </w:t>
            </w:r>
            <w:r w:rsidR="00753CBD">
              <w:rPr>
                <w:rFonts w:cs="Arial"/>
                <w:color w:val="000000"/>
                <w:sz w:val="24"/>
                <w:szCs w:val="24"/>
                <w:shd w:val="clear" w:color="auto" w:fill="FFFFFF"/>
              </w:rPr>
              <w:t xml:space="preserve">en el Sistema de Administración del CMP+L (SISA) en la dirección </w:t>
            </w:r>
            <w:hyperlink r:id="rId10" w:history="1">
              <w:r w:rsidR="00753CBD" w:rsidRPr="002B7623">
                <w:rPr>
                  <w:rStyle w:val="Hipervnculo"/>
                  <w:rFonts w:cs="Arial"/>
                  <w:sz w:val="24"/>
                  <w:szCs w:val="24"/>
                  <w:shd w:val="clear" w:color="auto" w:fill="FFFFFF"/>
                </w:rPr>
                <w:t>http://www.sisacmpl.com.mx</w:t>
              </w:r>
            </w:hyperlink>
            <w:r w:rsidR="00753CBD">
              <w:rPr>
                <w:rFonts w:cs="Arial"/>
                <w:color w:val="000000"/>
                <w:sz w:val="24"/>
                <w:szCs w:val="24"/>
                <w:shd w:val="clear" w:color="auto" w:fill="FFFFFF"/>
              </w:rPr>
              <w:t xml:space="preserve">. </w:t>
            </w:r>
          </w:p>
        </w:tc>
        <w:tc>
          <w:tcPr>
            <w:tcW w:w="877" w:type="pct"/>
          </w:tcPr>
          <w:p w14:paraId="6A32CB88" w14:textId="77777777" w:rsidR="00FA5A32" w:rsidRDefault="00753CBD" w:rsidP="00F46A50">
            <w:pPr>
              <w:pStyle w:val="Encabezado"/>
              <w:spacing w:after="120" w:line="288" w:lineRule="auto"/>
              <w:ind w:right="125"/>
              <w:rPr>
                <w:rFonts w:cs="Arial"/>
                <w:sz w:val="24"/>
              </w:rPr>
            </w:pPr>
            <w:r>
              <w:rPr>
                <w:rFonts w:cs="Arial"/>
                <w:sz w:val="24"/>
              </w:rPr>
              <w:t>Dueña del procedimiento de control de documentos</w:t>
            </w:r>
          </w:p>
        </w:tc>
        <w:tc>
          <w:tcPr>
            <w:tcW w:w="802" w:type="pct"/>
          </w:tcPr>
          <w:p w14:paraId="39B711B3" w14:textId="77777777" w:rsidR="00FA5A32" w:rsidRDefault="00F71B01" w:rsidP="00F46A50">
            <w:pPr>
              <w:pStyle w:val="Encabezado"/>
              <w:spacing w:after="120" w:line="288" w:lineRule="auto"/>
              <w:rPr>
                <w:rFonts w:cs="Arial"/>
                <w:sz w:val="24"/>
              </w:rPr>
            </w:pPr>
            <w:hyperlink r:id="rId11" w:history="1">
              <w:r w:rsidR="00753CBD" w:rsidRPr="002B7623">
                <w:rPr>
                  <w:rStyle w:val="Hipervnculo"/>
                  <w:rFonts w:cs="Arial"/>
                  <w:sz w:val="24"/>
                </w:rPr>
                <w:t>www.sisacmpl.com.mx</w:t>
              </w:r>
            </w:hyperlink>
          </w:p>
        </w:tc>
      </w:tr>
      <w:tr w:rsidR="00753CBD" w14:paraId="4661BE8C" w14:textId="77777777" w:rsidTr="00085595">
        <w:trPr>
          <w:cantSplit/>
          <w:trHeight w:val="20"/>
        </w:trPr>
        <w:tc>
          <w:tcPr>
            <w:tcW w:w="3320" w:type="pct"/>
          </w:tcPr>
          <w:p w14:paraId="0158031F" w14:textId="77777777" w:rsidR="00753CBD" w:rsidRDefault="00753CBD" w:rsidP="00753CBD">
            <w:pPr>
              <w:pStyle w:val="Encabezado"/>
              <w:numPr>
                <w:ilvl w:val="1"/>
                <w:numId w:val="17"/>
              </w:numPr>
              <w:tabs>
                <w:tab w:val="clear" w:pos="4252"/>
                <w:tab w:val="clear" w:pos="8504"/>
                <w:tab w:val="right" w:pos="8838"/>
              </w:tabs>
              <w:spacing w:after="120" w:line="288" w:lineRule="auto"/>
              <w:ind w:left="993" w:right="113" w:hanging="567"/>
              <w:rPr>
                <w:rFonts w:cs="Arial"/>
                <w:color w:val="000000"/>
                <w:sz w:val="24"/>
                <w:szCs w:val="24"/>
                <w:shd w:val="clear" w:color="auto" w:fill="FFFFFF"/>
              </w:rPr>
            </w:pPr>
            <w:r>
              <w:rPr>
                <w:rFonts w:cs="Arial"/>
                <w:color w:val="000000"/>
                <w:sz w:val="24"/>
                <w:szCs w:val="24"/>
                <w:shd w:val="clear" w:color="auto" w:fill="FFFFFF"/>
              </w:rPr>
              <w:t>El dueño de procedimiento de control de documentos comunica a través del SISA y por correo electr</w:t>
            </w:r>
            <w:r w:rsidR="00984A59">
              <w:rPr>
                <w:rFonts w:cs="Arial"/>
                <w:color w:val="000000"/>
                <w:sz w:val="24"/>
                <w:szCs w:val="24"/>
                <w:shd w:val="clear" w:color="auto" w:fill="FFFFFF"/>
              </w:rPr>
              <w:t>ónico</w:t>
            </w:r>
            <w:r>
              <w:rPr>
                <w:rFonts w:cs="Arial"/>
                <w:color w:val="000000"/>
                <w:sz w:val="24"/>
                <w:szCs w:val="24"/>
                <w:shd w:val="clear" w:color="auto" w:fill="FFFFFF"/>
              </w:rPr>
              <w:t xml:space="preserve"> sobre el nuevo documento.</w:t>
            </w:r>
          </w:p>
        </w:tc>
        <w:tc>
          <w:tcPr>
            <w:tcW w:w="877" w:type="pct"/>
          </w:tcPr>
          <w:p w14:paraId="287C664C" w14:textId="77777777" w:rsidR="00753CBD" w:rsidRDefault="00753CBD" w:rsidP="00F46A50">
            <w:pPr>
              <w:pStyle w:val="Encabezado"/>
              <w:spacing w:after="120" w:line="288" w:lineRule="auto"/>
              <w:ind w:right="125"/>
              <w:rPr>
                <w:rFonts w:cs="Arial"/>
                <w:sz w:val="24"/>
              </w:rPr>
            </w:pPr>
            <w:r>
              <w:rPr>
                <w:rFonts w:cs="Arial"/>
                <w:sz w:val="24"/>
              </w:rPr>
              <w:t>Dueño del procedimiento de control de documentos</w:t>
            </w:r>
          </w:p>
        </w:tc>
        <w:tc>
          <w:tcPr>
            <w:tcW w:w="802" w:type="pct"/>
          </w:tcPr>
          <w:p w14:paraId="476D47A1" w14:textId="77777777" w:rsidR="00753CBD" w:rsidRDefault="00F71B01" w:rsidP="00F46A50">
            <w:pPr>
              <w:pStyle w:val="Encabezado"/>
              <w:spacing w:after="120" w:line="288" w:lineRule="auto"/>
              <w:rPr>
                <w:rFonts w:cs="Arial"/>
                <w:sz w:val="24"/>
              </w:rPr>
            </w:pPr>
            <w:hyperlink r:id="rId12" w:history="1">
              <w:r w:rsidR="00753CBD" w:rsidRPr="002B7623">
                <w:rPr>
                  <w:rStyle w:val="Hipervnculo"/>
                  <w:rFonts w:cs="Arial"/>
                  <w:sz w:val="24"/>
                </w:rPr>
                <w:t>www.sisacmpl.com.mx</w:t>
              </w:r>
            </w:hyperlink>
          </w:p>
        </w:tc>
      </w:tr>
      <w:tr w:rsidR="00753CBD" w14:paraId="0AD5397D" w14:textId="77777777" w:rsidTr="00085595">
        <w:trPr>
          <w:cantSplit/>
          <w:trHeight w:val="20"/>
        </w:trPr>
        <w:tc>
          <w:tcPr>
            <w:tcW w:w="3320" w:type="pct"/>
          </w:tcPr>
          <w:p w14:paraId="2ED7D4EE" w14:textId="0D222741" w:rsidR="00753CBD" w:rsidRDefault="00753CBD" w:rsidP="00061E5E">
            <w:pPr>
              <w:pStyle w:val="Encabezado"/>
              <w:numPr>
                <w:ilvl w:val="1"/>
                <w:numId w:val="17"/>
              </w:numPr>
              <w:tabs>
                <w:tab w:val="clear" w:pos="4252"/>
                <w:tab w:val="clear" w:pos="8504"/>
                <w:tab w:val="right" w:pos="8838"/>
              </w:tabs>
              <w:spacing w:after="120" w:line="288" w:lineRule="auto"/>
              <w:ind w:left="993" w:right="113" w:hanging="567"/>
              <w:rPr>
                <w:rFonts w:cs="Arial"/>
                <w:color w:val="000000"/>
                <w:sz w:val="24"/>
                <w:szCs w:val="24"/>
                <w:shd w:val="clear" w:color="auto" w:fill="FFFFFF"/>
              </w:rPr>
            </w:pPr>
            <w:r>
              <w:rPr>
                <w:rFonts w:cs="Arial"/>
                <w:color w:val="000000"/>
                <w:sz w:val="24"/>
                <w:szCs w:val="24"/>
                <w:shd w:val="clear" w:color="auto" w:fill="FFFFFF"/>
              </w:rPr>
              <w:t xml:space="preserve">De ser necesario, el solicitante impartirá una plática o capacitación al personal involucrado </w:t>
            </w:r>
            <w:r w:rsidR="006321DC">
              <w:rPr>
                <w:rFonts w:cs="Arial"/>
                <w:color w:val="000000"/>
                <w:sz w:val="24"/>
                <w:szCs w:val="24"/>
                <w:shd w:val="clear" w:color="auto" w:fill="FFFFFF"/>
              </w:rPr>
              <w:t>para que</w:t>
            </w:r>
            <w:r w:rsidR="00061E5E">
              <w:rPr>
                <w:rFonts w:cs="Arial"/>
                <w:color w:val="000000"/>
                <w:sz w:val="24"/>
                <w:szCs w:val="24"/>
                <w:shd w:val="clear" w:color="auto" w:fill="FFFFFF"/>
              </w:rPr>
              <w:t xml:space="preserve"> el procedimiento sea implementado correctamente</w:t>
            </w:r>
            <w:r>
              <w:rPr>
                <w:rFonts w:cs="Arial"/>
                <w:color w:val="000000"/>
                <w:sz w:val="24"/>
                <w:szCs w:val="24"/>
                <w:shd w:val="clear" w:color="auto" w:fill="FFFFFF"/>
              </w:rPr>
              <w:t>.</w:t>
            </w:r>
          </w:p>
        </w:tc>
        <w:tc>
          <w:tcPr>
            <w:tcW w:w="877" w:type="pct"/>
          </w:tcPr>
          <w:p w14:paraId="291080A9" w14:textId="77777777" w:rsidR="00753CBD" w:rsidRDefault="00753CBD" w:rsidP="00F46A50">
            <w:pPr>
              <w:pStyle w:val="Encabezado"/>
              <w:spacing w:after="120" w:line="288" w:lineRule="auto"/>
              <w:ind w:right="125"/>
              <w:rPr>
                <w:rFonts w:cs="Arial"/>
                <w:sz w:val="24"/>
              </w:rPr>
            </w:pPr>
          </w:p>
        </w:tc>
        <w:tc>
          <w:tcPr>
            <w:tcW w:w="802" w:type="pct"/>
          </w:tcPr>
          <w:p w14:paraId="792490D5" w14:textId="77777777" w:rsidR="00753CBD" w:rsidRDefault="00753CBD" w:rsidP="00F46A50">
            <w:pPr>
              <w:pStyle w:val="Encabezado"/>
              <w:spacing w:after="120" w:line="288" w:lineRule="auto"/>
              <w:rPr>
                <w:rFonts w:cs="Arial"/>
                <w:sz w:val="24"/>
              </w:rPr>
            </w:pPr>
          </w:p>
        </w:tc>
      </w:tr>
      <w:tr w:rsidR="00804AF9" w14:paraId="0B243F89" w14:textId="77777777" w:rsidTr="00085595">
        <w:trPr>
          <w:cantSplit/>
          <w:trHeight w:val="20"/>
        </w:trPr>
        <w:tc>
          <w:tcPr>
            <w:tcW w:w="3320" w:type="pct"/>
          </w:tcPr>
          <w:p w14:paraId="310B187F" w14:textId="77777777" w:rsidR="00804AF9" w:rsidRDefault="007D4391" w:rsidP="00753CBD">
            <w:pPr>
              <w:pStyle w:val="Encabezado"/>
              <w:numPr>
                <w:ilvl w:val="1"/>
                <w:numId w:val="17"/>
              </w:numPr>
              <w:tabs>
                <w:tab w:val="clear" w:pos="4252"/>
                <w:tab w:val="clear" w:pos="8504"/>
                <w:tab w:val="right" w:pos="8838"/>
              </w:tabs>
              <w:spacing w:after="120" w:line="288" w:lineRule="auto"/>
              <w:ind w:left="993" w:right="113" w:hanging="567"/>
              <w:rPr>
                <w:rFonts w:cs="Arial"/>
                <w:color w:val="000000"/>
                <w:sz w:val="24"/>
                <w:szCs w:val="24"/>
                <w:shd w:val="clear" w:color="auto" w:fill="FFFFFF"/>
              </w:rPr>
            </w:pPr>
            <w:r>
              <w:rPr>
                <w:rFonts w:cs="Arial"/>
                <w:color w:val="000000"/>
                <w:sz w:val="24"/>
                <w:szCs w:val="24"/>
                <w:shd w:val="clear" w:color="auto" w:fill="FFFFFF"/>
              </w:rPr>
              <w:t xml:space="preserve">Para los documentos externos la Jefatura de Sistemas y Banco de Datos los resguardará de manera electrónica en la carpeta electrónica “documentos externos” dentro de </w:t>
            </w:r>
            <w:hyperlink r:id="rId13" w:history="1">
              <w:r w:rsidRPr="002B7623">
                <w:rPr>
                  <w:rStyle w:val="Hipervnculo"/>
                  <w:rFonts w:cs="Arial"/>
                  <w:sz w:val="24"/>
                  <w:szCs w:val="24"/>
                  <w:shd w:val="clear" w:color="auto" w:fill="FFFFFF"/>
                </w:rPr>
                <w:t>www.sisacmpl.com.mx</w:t>
              </w:r>
            </w:hyperlink>
          </w:p>
          <w:p w14:paraId="11B7A0CC" w14:textId="77777777" w:rsidR="00804AF9" w:rsidRDefault="00673FA6" w:rsidP="007D4391">
            <w:pPr>
              <w:pStyle w:val="Encabezado"/>
              <w:numPr>
                <w:ilvl w:val="2"/>
                <w:numId w:val="17"/>
              </w:numPr>
              <w:tabs>
                <w:tab w:val="clear" w:pos="4252"/>
                <w:tab w:val="clear" w:pos="8504"/>
                <w:tab w:val="right" w:pos="8838"/>
              </w:tabs>
              <w:spacing w:after="120" w:line="288" w:lineRule="auto"/>
              <w:ind w:left="1701" w:right="113"/>
              <w:rPr>
                <w:rFonts w:cs="Arial"/>
                <w:color w:val="000000"/>
                <w:sz w:val="24"/>
                <w:szCs w:val="24"/>
                <w:shd w:val="clear" w:color="auto" w:fill="FFFFFF"/>
              </w:rPr>
            </w:pPr>
            <w:r>
              <w:rPr>
                <w:rFonts w:cs="Arial"/>
                <w:color w:val="000000"/>
                <w:sz w:val="24"/>
                <w:szCs w:val="24"/>
                <w:shd w:val="clear" w:color="auto" w:fill="FFFFFF"/>
              </w:rPr>
              <w:t>Los convenios de Proyectos Vinculados estarán en originales y podrán ser solicitados de manera impresa a la</w:t>
            </w:r>
            <w:r w:rsidR="007D4391">
              <w:rPr>
                <w:rFonts w:cs="Arial"/>
                <w:color w:val="000000"/>
                <w:sz w:val="24"/>
                <w:szCs w:val="24"/>
                <w:shd w:val="clear" w:color="auto" w:fill="FFFFFF"/>
              </w:rPr>
              <w:t xml:space="preserve"> Subdirección de Vinculación</w:t>
            </w:r>
          </w:p>
          <w:p w14:paraId="4CA071B9" w14:textId="77777777" w:rsidR="007D4391" w:rsidRDefault="00673FA6" w:rsidP="007D4391">
            <w:pPr>
              <w:pStyle w:val="Encabezado"/>
              <w:numPr>
                <w:ilvl w:val="2"/>
                <w:numId w:val="17"/>
              </w:numPr>
              <w:tabs>
                <w:tab w:val="clear" w:pos="4252"/>
                <w:tab w:val="clear" w:pos="8504"/>
                <w:tab w:val="right" w:pos="8838"/>
              </w:tabs>
              <w:spacing w:after="120" w:line="288" w:lineRule="auto"/>
              <w:ind w:left="1701" w:right="113"/>
              <w:rPr>
                <w:rFonts w:cs="Arial"/>
                <w:color w:val="000000"/>
                <w:sz w:val="24"/>
                <w:szCs w:val="24"/>
                <w:shd w:val="clear" w:color="auto" w:fill="FFFFFF"/>
              </w:rPr>
            </w:pPr>
            <w:r>
              <w:rPr>
                <w:rFonts w:cs="Arial"/>
                <w:color w:val="000000"/>
                <w:sz w:val="24"/>
                <w:szCs w:val="24"/>
                <w:shd w:val="clear" w:color="auto" w:fill="FFFFFF"/>
              </w:rPr>
              <w:t>Los c</w:t>
            </w:r>
            <w:r w:rsidR="007D4391">
              <w:rPr>
                <w:rFonts w:cs="Arial"/>
                <w:color w:val="000000"/>
                <w:sz w:val="24"/>
                <w:szCs w:val="24"/>
                <w:shd w:val="clear" w:color="auto" w:fill="FFFFFF"/>
              </w:rPr>
              <w:t>onven</w:t>
            </w:r>
            <w:r>
              <w:rPr>
                <w:rFonts w:cs="Arial"/>
                <w:color w:val="000000"/>
                <w:sz w:val="24"/>
                <w:szCs w:val="24"/>
                <w:shd w:val="clear" w:color="auto" w:fill="FFFFFF"/>
              </w:rPr>
              <w:t>ios de Proyectos de I</w:t>
            </w:r>
            <w:r w:rsidR="007D4391">
              <w:rPr>
                <w:rFonts w:cs="Arial"/>
                <w:color w:val="000000"/>
                <w:sz w:val="24"/>
                <w:szCs w:val="24"/>
                <w:shd w:val="clear" w:color="auto" w:fill="FFFFFF"/>
              </w:rPr>
              <w:t xml:space="preserve">nvestigación, </w:t>
            </w:r>
            <w:r>
              <w:rPr>
                <w:rFonts w:cs="Arial"/>
                <w:color w:val="000000"/>
                <w:sz w:val="24"/>
                <w:szCs w:val="24"/>
                <w:shd w:val="clear" w:color="auto" w:fill="FFFFFF"/>
              </w:rPr>
              <w:t>estarán en originales y podrán solicitarse de manera impresa por</w:t>
            </w:r>
            <w:r w:rsidR="007D4391">
              <w:rPr>
                <w:rFonts w:cs="Arial"/>
                <w:color w:val="000000"/>
                <w:sz w:val="24"/>
                <w:szCs w:val="24"/>
                <w:shd w:val="clear" w:color="auto" w:fill="FFFFFF"/>
              </w:rPr>
              <w:t xml:space="preserve"> los responsables técnicos de los proyectos</w:t>
            </w:r>
          </w:p>
          <w:p w14:paraId="4237A837" w14:textId="77777777" w:rsidR="007D4391" w:rsidRDefault="007D4391" w:rsidP="007D4391">
            <w:pPr>
              <w:pStyle w:val="Encabezado"/>
              <w:numPr>
                <w:ilvl w:val="2"/>
                <w:numId w:val="17"/>
              </w:numPr>
              <w:tabs>
                <w:tab w:val="clear" w:pos="4252"/>
                <w:tab w:val="clear" w:pos="8504"/>
                <w:tab w:val="right" w:pos="8838"/>
              </w:tabs>
              <w:spacing w:after="120" w:line="288" w:lineRule="auto"/>
              <w:ind w:left="1701" w:right="113"/>
              <w:rPr>
                <w:rFonts w:cs="Arial"/>
                <w:color w:val="000000"/>
                <w:sz w:val="24"/>
                <w:szCs w:val="24"/>
                <w:shd w:val="clear" w:color="auto" w:fill="FFFFFF"/>
              </w:rPr>
            </w:pPr>
            <w:r>
              <w:rPr>
                <w:rFonts w:cs="Arial"/>
                <w:color w:val="000000"/>
                <w:sz w:val="24"/>
                <w:szCs w:val="24"/>
                <w:shd w:val="clear" w:color="auto" w:fill="FFFFFF"/>
              </w:rPr>
              <w:t xml:space="preserve">Legislación vigente será consultada directamente en las páginas </w:t>
            </w:r>
            <w:r w:rsidR="00673FA6">
              <w:rPr>
                <w:rFonts w:cs="Arial"/>
                <w:color w:val="000000"/>
                <w:sz w:val="24"/>
                <w:szCs w:val="24"/>
                <w:shd w:val="clear" w:color="auto" w:fill="FFFFFF"/>
              </w:rPr>
              <w:t>oficiales.</w:t>
            </w:r>
          </w:p>
          <w:p w14:paraId="6C3D0FEF" w14:textId="77777777" w:rsidR="00673FA6" w:rsidRDefault="00673FA6" w:rsidP="00673FA6">
            <w:pPr>
              <w:pStyle w:val="Encabezado"/>
              <w:numPr>
                <w:ilvl w:val="2"/>
                <w:numId w:val="17"/>
              </w:numPr>
              <w:tabs>
                <w:tab w:val="clear" w:pos="4252"/>
                <w:tab w:val="clear" w:pos="8504"/>
                <w:tab w:val="right" w:pos="8838"/>
              </w:tabs>
              <w:spacing w:after="120" w:line="288" w:lineRule="auto"/>
              <w:ind w:left="1701" w:right="113"/>
              <w:rPr>
                <w:rFonts w:cs="Arial"/>
                <w:color w:val="000000"/>
                <w:sz w:val="24"/>
                <w:szCs w:val="24"/>
                <w:shd w:val="clear" w:color="auto" w:fill="FFFFFF"/>
              </w:rPr>
            </w:pPr>
            <w:r>
              <w:rPr>
                <w:rFonts w:cs="Arial"/>
                <w:color w:val="000000"/>
                <w:sz w:val="24"/>
                <w:szCs w:val="24"/>
                <w:shd w:val="clear" w:color="auto" w:fill="FFFFFF"/>
              </w:rPr>
              <w:t>La normatividad institucional será consultada en la página del Abogado General del IPN</w:t>
            </w:r>
          </w:p>
        </w:tc>
        <w:tc>
          <w:tcPr>
            <w:tcW w:w="877" w:type="pct"/>
          </w:tcPr>
          <w:p w14:paraId="7D992860" w14:textId="77777777" w:rsidR="00804AF9" w:rsidRDefault="00804AF9" w:rsidP="00F46A50">
            <w:pPr>
              <w:pStyle w:val="Encabezado"/>
              <w:spacing w:after="120" w:line="288" w:lineRule="auto"/>
              <w:ind w:right="125"/>
              <w:rPr>
                <w:rFonts w:cs="Arial"/>
                <w:sz w:val="24"/>
              </w:rPr>
            </w:pPr>
          </w:p>
        </w:tc>
        <w:tc>
          <w:tcPr>
            <w:tcW w:w="802" w:type="pct"/>
          </w:tcPr>
          <w:p w14:paraId="77AEE215" w14:textId="77777777" w:rsidR="00804AF9" w:rsidRDefault="00804AF9" w:rsidP="00F46A50">
            <w:pPr>
              <w:pStyle w:val="Encabezado"/>
              <w:spacing w:after="120" w:line="288" w:lineRule="auto"/>
              <w:rPr>
                <w:rFonts w:cs="Arial"/>
                <w:sz w:val="24"/>
              </w:rPr>
            </w:pPr>
          </w:p>
        </w:tc>
      </w:tr>
    </w:tbl>
    <w:p w14:paraId="08A620A6" w14:textId="77777777" w:rsidR="00F46A50" w:rsidRDefault="00F46A50" w:rsidP="00F46A50">
      <w:pPr>
        <w:pStyle w:val="Prrafodelista"/>
        <w:rPr>
          <w:b w:val="0"/>
          <w:smallCaps/>
          <w:color w:val="000000"/>
          <w:sz w:val="24"/>
        </w:rPr>
      </w:pPr>
    </w:p>
    <w:p w14:paraId="7B50D47A" w14:textId="77777777" w:rsidR="006321DC" w:rsidRDefault="006321DC" w:rsidP="00F46A50">
      <w:pPr>
        <w:pStyle w:val="Prrafodelista"/>
        <w:rPr>
          <w:b w:val="0"/>
          <w:smallCaps/>
          <w:color w:val="000000"/>
          <w:sz w:val="24"/>
        </w:rPr>
      </w:pPr>
    </w:p>
    <w:p w14:paraId="683F246B" w14:textId="77777777" w:rsidR="00765F9A" w:rsidRDefault="00765F9A" w:rsidP="00765F9A">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Documentos asociados</w:t>
      </w:r>
    </w:p>
    <w:p w14:paraId="14841152" w14:textId="78FC5B22" w:rsidR="00673FA6" w:rsidRDefault="00673FA6" w:rsidP="006321DC">
      <w:pPr>
        <w:pStyle w:val="Prrafodelista"/>
        <w:numPr>
          <w:ilvl w:val="0"/>
          <w:numId w:val="36"/>
        </w:numPr>
        <w:spacing w:before="100" w:beforeAutospacing="1" w:after="100" w:afterAutospacing="1"/>
        <w:ind w:left="851" w:right="210"/>
        <w:rPr>
          <w:b w:val="0"/>
          <w:color w:val="000000"/>
          <w:sz w:val="24"/>
          <w:szCs w:val="24"/>
        </w:rPr>
      </w:pPr>
      <w:r>
        <w:rPr>
          <w:b w:val="0"/>
          <w:color w:val="000000"/>
          <w:sz w:val="24"/>
          <w:szCs w:val="24"/>
        </w:rPr>
        <w:t>Instructivo para definir clave de documentos</w:t>
      </w:r>
    </w:p>
    <w:p w14:paraId="04411D98" w14:textId="5118F59B" w:rsidR="006321DC" w:rsidRPr="006321DC" w:rsidRDefault="006321DC" w:rsidP="006321DC">
      <w:pPr>
        <w:pStyle w:val="Prrafodelista"/>
        <w:numPr>
          <w:ilvl w:val="0"/>
          <w:numId w:val="36"/>
        </w:numPr>
        <w:spacing w:before="100" w:beforeAutospacing="1" w:after="100" w:afterAutospacing="1"/>
        <w:ind w:left="851" w:right="210"/>
        <w:rPr>
          <w:b w:val="0"/>
          <w:color w:val="000000"/>
          <w:sz w:val="24"/>
          <w:szCs w:val="24"/>
        </w:rPr>
      </w:pPr>
      <w:r>
        <w:rPr>
          <w:b w:val="0"/>
          <w:color w:val="000000"/>
          <w:sz w:val="24"/>
          <w:szCs w:val="24"/>
        </w:rPr>
        <w:t>Lista maestra de claves</w:t>
      </w:r>
    </w:p>
    <w:p w14:paraId="299944F1" w14:textId="77777777" w:rsidR="00F46A50" w:rsidRPr="00F46A50" w:rsidRDefault="00F46A50" w:rsidP="00F46A50">
      <w:pPr>
        <w:pStyle w:val="Prrafodelista"/>
        <w:rPr>
          <w:smallCaps/>
          <w:color w:val="000000"/>
          <w:sz w:val="24"/>
          <w:szCs w:val="24"/>
          <w:u w:val="single"/>
        </w:rPr>
      </w:pPr>
    </w:p>
    <w:p w14:paraId="77F69655" w14:textId="77777777" w:rsidR="00566E12" w:rsidRDefault="00566E12" w:rsidP="00765F9A">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Registros requeridos</w:t>
      </w:r>
    </w:p>
    <w:p w14:paraId="49F23157" w14:textId="77777777" w:rsidR="003C5395" w:rsidRDefault="00673FA6" w:rsidP="003C5395">
      <w:pPr>
        <w:pStyle w:val="Prrafodelista"/>
        <w:numPr>
          <w:ilvl w:val="0"/>
          <w:numId w:val="36"/>
        </w:numPr>
        <w:spacing w:before="100" w:beforeAutospacing="1" w:after="100" w:afterAutospacing="1"/>
        <w:ind w:left="851" w:right="210"/>
        <w:rPr>
          <w:b w:val="0"/>
          <w:color w:val="000000"/>
          <w:sz w:val="24"/>
          <w:szCs w:val="24"/>
        </w:rPr>
      </w:pPr>
      <w:r>
        <w:rPr>
          <w:b w:val="0"/>
          <w:color w:val="000000"/>
          <w:sz w:val="24"/>
          <w:szCs w:val="24"/>
        </w:rPr>
        <w:t>Formato de solicitud para aprobación de documentos F-JS-APR_DOC</w:t>
      </w:r>
    </w:p>
    <w:p w14:paraId="6B5BB730" w14:textId="77777777" w:rsidR="00673FA6" w:rsidRDefault="00673FA6" w:rsidP="003C5395">
      <w:pPr>
        <w:pStyle w:val="Prrafodelista"/>
        <w:numPr>
          <w:ilvl w:val="0"/>
          <w:numId w:val="36"/>
        </w:numPr>
        <w:spacing w:before="100" w:beforeAutospacing="1" w:after="100" w:afterAutospacing="1"/>
        <w:ind w:left="851" w:right="210"/>
        <w:rPr>
          <w:b w:val="0"/>
          <w:color w:val="000000"/>
          <w:sz w:val="24"/>
          <w:szCs w:val="24"/>
        </w:rPr>
      </w:pPr>
      <w:r>
        <w:rPr>
          <w:b w:val="0"/>
          <w:color w:val="000000"/>
          <w:sz w:val="24"/>
          <w:szCs w:val="24"/>
        </w:rPr>
        <w:t>Lista maestra de documentos</w:t>
      </w:r>
    </w:p>
    <w:p w14:paraId="388F8B73" w14:textId="77777777" w:rsidR="00673FA6" w:rsidRDefault="00673FA6" w:rsidP="003C5395">
      <w:pPr>
        <w:pStyle w:val="Prrafodelista"/>
        <w:numPr>
          <w:ilvl w:val="0"/>
          <w:numId w:val="36"/>
        </w:numPr>
        <w:spacing w:before="100" w:beforeAutospacing="1" w:after="100" w:afterAutospacing="1"/>
        <w:ind w:left="851" w:right="210"/>
        <w:rPr>
          <w:b w:val="0"/>
          <w:color w:val="000000"/>
          <w:sz w:val="24"/>
          <w:szCs w:val="24"/>
        </w:rPr>
      </w:pPr>
      <w:r>
        <w:rPr>
          <w:b w:val="0"/>
          <w:color w:val="000000"/>
          <w:sz w:val="24"/>
          <w:szCs w:val="24"/>
        </w:rPr>
        <w:t>Platilla para crear procedimientos</w:t>
      </w:r>
    </w:p>
    <w:p w14:paraId="75E57A8A" w14:textId="77777777" w:rsidR="00673FA6" w:rsidRPr="008B4F85" w:rsidRDefault="00673FA6" w:rsidP="0058629B">
      <w:pPr>
        <w:pStyle w:val="Prrafodelista"/>
        <w:numPr>
          <w:ilvl w:val="0"/>
          <w:numId w:val="36"/>
        </w:numPr>
        <w:spacing w:before="100" w:beforeAutospacing="1" w:after="100" w:afterAutospacing="1"/>
        <w:ind w:left="851" w:right="210"/>
        <w:rPr>
          <w:b w:val="0"/>
          <w:color w:val="000000"/>
          <w:sz w:val="24"/>
          <w:szCs w:val="24"/>
        </w:rPr>
      </w:pPr>
      <w:r>
        <w:rPr>
          <w:b w:val="0"/>
          <w:color w:val="000000"/>
          <w:sz w:val="24"/>
          <w:szCs w:val="24"/>
        </w:rPr>
        <w:t>Plantilla para crear instructivos</w:t>
      </w:r>
    </w:p>
    <w:p w14:paraId="7F9AF012" w14:textId="77777777" w:rsidR="00BF3662" w:rsidRDefault="00BF3662" w:rsidP="00765F9A">
      <w:pPr>
        <w:pStyle w:val="Prrafodelista"/>
        <w:spacing w:before="100" w:beforeAutospacing="1" w:after="100" w:afterAutospacing="1"/>
        <w:ind w:left="644" w:right="210"/>
        <w:rPr>
          <w:b w:val="0"/>
          <w:smallCaps/>
          <w:color w:val="000000"/>
          <w:sz w:val="24"/>
        </w:rPr>
      </w:pPr>
    </w:p>
    <w:p w14:paraId="75F8F120" w14:textId="77777777" w:rsidR="00566E12" w:rsidRPr="00F46A50" w:rsidRDefault="00566E12" w:rsidP="00566E12">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Control de cambios</w:t>
      </w:r>
    </w:p>
    <w:p w14:paraId="6A474BF0" w14:textId="77777777" w:rsidR="00566E12" w:rsidRDefault="00566E12" w:rsidP="00566E12">
      <w:pPr>
        <w:pStyle w:val="Prrafodelista"/>
        <w:spacing w:before="100" w:beforeAutospacing="1" w:after="100" w:afterAutospacing="1"/>
        <w:ind w:left="644" w:right="210"/>
        <w:rPr>
          <w:b w:val="0"/>
          <w:smallCaps/>
          <w:color w:val="000000"/>
          <w:sz w:val="24"/>
        </w:rPr>
      </w:pPr>
    </w:p>
    <w:tbl>
      <w:tblPr>
        <w:tblStyle w:val="Listaclara-nfasis3"/>
        <w:tblpPr w:leftFromText="141" w:rightFromText="141" w:vertAnchor="text" w:tblpY="1"/>
        <w:tblOverlap w:val="never"/>
        <w:tblW w:w="0" w:type="auto"/>
        <w:tblLook w:val="04A0" w:firstRow="1" w:lastRow="0" w:firstColumn="1" w:lastColumn="0" w:noHBand="0" w:noVBand="1"/>
      </w:tblPr>
      <w:tblGrid>
        <w:gridCol w:w="1365"/>
        <w:gridCol w:w="1508"/>
        <w:gridCol w:w="5289"/>
        <w:gridCol w:w="1792"/>
      </w:tblGrid>
      <w:tr w:rsidR="00566E12" w:rsidRPr="00566E12" w14:paraId="31901D4A" w14:textId="77777777" w:rsidTr="00A13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4C392502" w14:textId="77777777" w:rsidR="00566E12" w:rsidRPr="007F6B2D" w:rsidRDefault="00566E12" w:rsidP="00A13E30">
            <w:pPr>
              <w:pStyle w:val="Prrafodelista"/>
              <w:spacing w:before="100" w:beforeAutospacing="1" w:after="100" w:afterAutospacing="1"/>
              <w:ind w:right="210"/>
              <w:jc w:val="center"/>
              <w:rPr>
                <w:rFonts w:ascii="Arial Narrow" w:hAnsi="Arial Narrow"/>
                <w:b/>
                <w:smallCaps/>
                <w:sz w:val="24"/>
              </w:rPr>
            </w:pPr>
            <w:r w:rsidRPr="007F6B2D">
              <w:rPr>
                <w:rFonts w:ascii="Arial Narrow" w:hAnsi="Arial Narrow"/>
                <w:b/>
                <w:smallCaps/>
                <w:sz w:val="24"/>
              </w:rPr>
              <w:t>Núm. de</w:t>
            </w:r>
          </w:p>
          <w:p w14:paraId="474D8A01" w14:textId="77777777" w:rsidR="00566E12" w:rsidRPr="007F6B2D" w:rsidRDefault="00566E12" w:rsidP="00A13E30">
            <w:pPr>
              <w:pStyle w:val="Prrafodelista"/>
              <w:spacing w:before="100" w:beforeAutospacing="1" w:after="100" w:afterAutospacing="1"/>
              <w:ind w:right="210"/>
              <w:jc w:val="center"/>
              <w:rPr>
                <w:rFonts w:ascii="Arial Narrow" w:hAnsi="Arial Narrow"/>
                <w:b/>
                <w:smallCaps/>
                <w:sz w:val="24"/>
              </w:rPr>
            </w:pPr>
            <w:r w:rsidRPr="007F6B2D">
              <w:rPr>
                <w:rFonts w:ascii="Arial Narrow" w:hAnsi="Arial Narrow"/>
                <w:b/>
                <w:smallCaps/>
                <w:sz w:val="24"/>
              </w:rPr>
              <w:t>Revisión</w:t>
            </w:r>
          </w:p>
        </w:tc>
        <w:tc>
          <w:tcPr>
            <w:tcW w:w="1494" w:type="dxa"/>
            <w:vAlign w:val="center"/>
          </w:tcPr>
          <w:p w14:paraId="04B41EC2" w14:textId="77777777" w:rsidR="00566E12" w:rsidRPr="007F6B2D" w:rsidRDefault="00566E12" w:rsidP="00A13E30">
            <w:pPr>
              <w:pStyle w:val="Prrafodelista"/>
              <w:spacing w:before="100" w:beforeAutospacing="1" w:after="100" w:afterAutospacing="1"/>
              <w:ind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b/>
                <w:smallCaps/>
                <w:sz w:val="24"/>
              </w:rPr>
            </w:pPr>
            <w:r w:rsidRPr="007F6B2D">
              <w:rPr>
                <w:rFonts w:ascii="Arial Narrow" w:hAnsi="Arial Narrow"/>
                <w:b/>
                <w:smallCaps/>
                <w:sz w:val="24"/>
              </w:rPr>
              <w:t xml:space="preserve">Fecha de </w:t>
            </w:r>
            <w:r w:rsidR="00E03C33" w:rsidRPr="007F6B2D">
              <w:rPr>
                <w:rFonts w:ascii="Arial Narrow" w:hAnsi="Arial Narrow"/>
                <w:b/>
                <w:smallCaps/>
                <w:sz w:val="24"/>
              </w:rPr>
              <w:t>publicación</w:t>
            </w:r>
          </w:p>
        </w:tc>
        <w:tc>
          <w:tcPr>
            <w:tcW w:w="5301" w:type="dxa"/>
            <w:vAlign w:val="center"/>
          </w:tcPr>
          <w:p w14:paraId="0D0CBC84" w14:textId="77777777" w:rsidR="00566E12" w:rsidRPr="007F6B2D" w:rsidRDefault="00566E12" w:rsidP="00A13E30">
            <w:pPr>
              <w:pStyle w:val="Prrafodelista"/>
              <w:spacing w:before="100" w:beforeAutospacing="1" w:after="100" w:afterAutospacing="1"/>
              <w:ind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b/>
                <w:smallCaps/>
                <w:sz w:val="24"/>
              </w:rPr>
            </w:pPr>
            <w:r w:rsidRPr="007F6B2D">
              <w:rPr>
                <w:rFonts w:ascii="Arial Narrow" w:hAnsi="Arial Narrow"/>
                <w:b/>
                <w:smallCaps/>
                <w:sz w:val="24"/>
              </w:rPr>
              <w:t>Descripción de cambios</w:t>
            </w:r>
          </w:p>
        </w:tc>
        <w:tc>
          <w:tcPr>
            <w:tcW w:w="1793" w:type="dxa"/>
            <w:vAlign w:val="center"/>
          </w:tcPr>
          <w:p w14:paraId="3CA8C4BB" w14:textId="69ED8997" w:rsidR="00566E12" w:rsidRPr="007F6B2D" w:rsidRDefault="00A8560C" w:rsidP="00A13E30">
            <w:pPr>
              <w:pStyle w:val="Prrafodelista"/>
              <w:spacing w:before="100" w:beforeAutospacing="1" w:after="100" w:afterAutospacing="1"/>
              <w:ind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b/>
                <w:smallCaps/>
                <w:sz w:val="24"/>
              </w:rPr>
            </w:pPr>
            <w:r w:rsidRPr="007F6B2D">
              <w:rPr>
                <w:rFonts w:ascii="Arial Narrow" w:hAnsi="Arial Narrow"/>
                <w:b/>
                <w:smallCaps/>
                <w:sz w:val="24"/>
              </w:rPr>
              <w:t xml:space="preserve">Área </w:t>
            </w:r>
            <w:r w:rsidR="00566E12" w:rsidRPr="007F6B2D">
              <w:rPr>
                <w:rFonts w:ascii="Arial Narrow" w:hAnsi="Arial Narrow"/>
                <w:b/>
                <w:smallCaps/>
                <w:sz w:val="24"/>
              </w:rPr>
              <w:t xml:space="preserve">que </w:t>
            </w:r>
            <w:r w:rsidR="003C5395" w:rsidRPr="007F6B2D">
              <w:rPr>
                <w:rFonts w:ascii="Arial Narrow" w:hAnsi="Arial Narrow"/>
                <w:b/>
                <w:smallCaps/>
                <w:sz w:val="24"/>
              </w:rPr>
              <w:t xml:space="preserve">solicitó </w:t>
            </w:r>
            <w:r w:rsidR="00566E12" w:rsidRPr="007F6B2D">
              <w:rPr>
                <w:rFonts w:ascii="Arial Narrow" w:hAnsi="Arial Narrow"/>
                <w:b/>
                <w:smallCaps/>
                <w:sz w:val="24"/>
              </w:rPr>
              <w:t>los cambios</w:t>
            </w:r>
          </w:p>
        </w:tc>
      </w:tr>
      <w:tr w:rsidR="00566E12" w:rsidRPr="003C5395" w14:paraId="31506862" w14:textId="77777777" w:rsidTr="00A1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00C0742E" w14:textId="77777777" w:rsidR="00566E12" w:rsidRPr="006F51C3" w:rsidRDefault="0012322B" w:rsidP="00A13E30">
            <w:pPr>
              <w:pStyle w:val="Prrafodelista"/>
              <w:spacing w:before="100" w:beforeAutospacing="1" w:after="100" w:afterAutospacing="1"/>
              <w:ind w:right="210"/>
              <w:jc w:val="center"/>
              <w:rPr>
                <w:smallCaps/>
                <w:color w:val="000000" w:themeColor="text1"/>
                <w:sz w:val="24"/>
                <w:szCs w:val="24"/>
              </w:rPr>
            </w:pPr>
            <w:r w:rsidRPr="006F51C3">
              <w:rPr>
                <w:color w:val="000000"/>
                <w:sz w:val="24"/>
                <w:szCs w:val="24"/>
              </w:rPr>
              <w:t>0</w:t>
            </w:r>
          </w:p>
        </w:tc>
        <w:tc>
          <w:tcPr>
            <w:tcW w:w="1494" w:type="dxa"/>
            <w:vAlign w:val="center"/>
          </w:tcPr>
          <w:p w14:paraId="7235C972" w14:textId="77777777" w:rsidR="00566E12" w:rsidRPr="006F51C3" w:rsidRDefault="0012322B"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smallCaps/>
                <w:color w:val="000000" w:themeColor="text1"/>
                <w:sz w:val="24"/>
                <w:szCs w:val="24"/>
              </w:rPr>
            </w:pPr>
            <w:r w:rsidRPr="006F51C3">
              <w:rPr>
                <w:b w:val="0"/>
                <w:color w:val="000000"/>
                <w:sz w:val="24"/>
                <w:szCs w:val="24"/>
              </w:rPr>
              <w:t>17/11/04</w:t>
            </w:r>
          </w:p>
        </w:tc>
        <w:tc>
          <w:tcPr>
            <w:tcW w:w="5301" w:type="dxa"/>
          </w:tcPr>
          <w:p w14:paraId="147E1839" w14:textId="77777777" w:rsidR="00566E12" w:rsidRPr="006F51C3" w:rsidRDefault="0012322B"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6F51C3">
              <w:rPr>
                <w:b w:val="0"/>
                <w:color w:val="000000"/>
                <w:sz w:val="24"/>
                <w:szCs w:val="24"/>
              </w:rPr>
              <w:t>Emisión</w:t>
            </w:r>
          </w:p>
        </w:tc>
        <w:tc>
          <w:tcPr>
            <w:tcW w:w="1793" w:type="dxa"/>
            <w:vAlign w:val="center"/>
          </w:tcPr>
          <w:p w14:paraId="447400D3" w14:textId="5A60647A" w:rsidR="00566E12" w:rsidRPr="00A8560C" w:rsidRDefault="00A8560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A8560C">
              <w:rPr>
                <w:b w:val="0"/>
                <w:color w:val="000000"/>
                <w:sz w:val="24"/>
                <w:szCs w:val="24"/>
              </w:rPr>
              <w:t>Vinculación</w:t>
            </w:r>
          </w:p>
        </w:tc>
      </w:tr>
      <w:tr w:rsidR="00220EED" w:rsidRPr="003C5395" w14:paraId="0FA6AC8E" w14:textId="77777777" w:rsidTr="00A13E30">
        <w:tc>
          <w:tcPr>
            <w:cnfStyle w:val="001000000000" w:firstRow="0" w:lastRow="0" w:firstColumn="1" w:lastColumn="0" w:oddVBand="0" w:evenVBand="0" w:oddHBand="0" w:evenHBand="0" w:firstRowFirstColumn="0" w:firstRowLastColumn="0" w:lastRowFirstColumn="0" w:lastRowLastColumn="0"/>
            <w:tcW w:w="1366" w:type="dxa"/>
            <w:vAlign w:val="center"/>
          </w:tcPr>
          <w:p w14:paraId="74C1473F" w14:textId="77777777" w:rsidR="00220EED" w:rsidRPr="006F51C3" w:rsidRDefault="00220EED"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1</w:t>
            </w:r>
          </w:p>
        </w:tc>
        <w:tc>
          <w:tcPr>
            <w:tcW w:w="1494" w:type="dxa"/>
            <w:vAlign w:val="center"/>
          </w:tcPr>
          <w:p w14:paraId="35D73F50" w14:textId="77777777" w:rsidR="00220EED" w:rsidRPr="006F51C3" w:rsidRDefault="0012322B"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smallCaps/>
                <w:color w:val="000000" w:themeColor="text1"/>
                <w:sz w:val="24"/>
                <w:szCs w:val="24"/>
              </w:rPr>
            </w:pPr>
            <w:r w:rsidRPr="006F51C3">
              <w:rPr>
                <w:b w:val="0"/>
                <w:color w:val="000000"/>
                <w:sz w:val="24"/>
                <w:szCs w:val="24"/>
              </w:rPr>
              <w:t>28/09/05</w:t>
            </w:r>
          </w:p>
        </w:tc>
        <w:tc>
          <w:tcPr>
            <w:tcW w:w="5301" w:type="dxa"/>
          </w:tcPr>
          <w:p w14:paraId="1DA4AA9E" w14:textId="77777777" w:rsidR="00220EED" w:rsidRPr="006F51C3" w:rsidRDefault="0012322B"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Revisión y modificación del proceso</w:t>
            </w:r>
          </w:p>
        </w:tc>
        <w:tc>
          <w:tcPr>
            <w:tcW w:w="1793" w:type="dxa"/>
            <w:vAlign w:val="center"/>
          </w:tcPr>
          <w:p w14:paraId="51323EF9" w14:textId="012518C2" w:rsidR="00220EED" w:rsidRPr="006321DC"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V</w:t>
            </w:r>
            <w:r w:rsidRPr="006321DC">
              <w:rPr>
                <w:b w:val="0"/>
                <w:color w:val="000000"/>
                <w:sz w:val="24"/>
                <w:szCs w:val="24"/>
              </w:rPr>
              <w:t>inculación</w:t>
            </w:r>
          </w:p>
        </w:tc>
      </w:tr>
      <w:tr w:rsidR="006321DC" w:rsidRPr="003C5395" w14:paraId="3FD3EA0B" w14:textId="77777777" w:rsidTr="00A1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08366BC0"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2</w:t>
            </w:r>
          </w:p>
        </w:tc>
        <w:tc>
          <w:tcPr>
            <w:tcW w:w="1494" w:type="dxa"/>
            <w:vAlign w:val="center"/>
          </w:tcPr>
          <w:p w14:paraId="2AD06604" w14:textId="77777777" w:rsidR="006321DC" w:rsidRPr="006F51C3"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smallCaps/>
                <w:color w:val="000000" w:themeColor="text1"/>
                <w:sz w:val="24"/>
                <w:szCs w:val="24"/>
              </w:rPr>
            </w:pPr>
            <w:r w:rsidRPr="006F51C3">
              <w:rPr>
                <w:b w:val="0"/>
                <w:color w:val="000000"/>
                <w:sz w:val="24"/>
                <w:szCs w:val="24"/>
              </w:rPr>
              <w:t>10/10/05</w:t>
            </w:r>
          </w:p>
        </w:tc>
        <w:tc>
          <w:tcPr>
            <w:tcW w:w="5301" w:type="dxa"/>
          </w:tcPr>
          <w:p w14:paraId="17E662F3" w14:textId="77777777" w:rsidR="006321DC" w:rsidRPr="006F51C3" w:rsidRDefault="006321DC" w:rsidP="00A13E30">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6F51C3">
              <w:rPr>
                <w:b w:val="0"/>
                <w:color w:val="000000"/>
                <w:sz w:val="24"/>
                <w:szCs w:val="24"/>
              </w:rPr>
              <w:t>Modificación del proceso</w:t>
            </w:r>
          </w:p>
        </w:tc>
        <w:tc>
          <w:tcPr>
            <w:tcW w:w="1793" w:type="dxa"/>
          </w:tcPr>
          <w:p w14:paraId="7C6EC04B" w14:textId="452672C3" w:rsidR="006321DC" w:rsidRPr="006321DC"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D8499D">
              <w:rPr>
                <w:b w:val="0"/>
                <w:color w:val="000000"/>
                <w:sz w:val="24"/>
                <w:szCs w:val="24"/>
              </w:rPr>
              <w:t>Vinculación</w:t>
            </w:r>
          </w:p>
        </w:tc>
      </w:tr>
      <w:tr w:rsidR="006321DC" w:rsidRPr="003C5395" w14:paraId="57A72C68" w14:textId="77777777" w:rsidTr="00A13E30">
        <w:tc>
          <w:tcPr>
            <w:cnfStyle w:val="001000000000" w:firstRow="0" w:lastRow="0" w:firstColumn="1" w:lastColumn="0" w:oddVBand="0" w:evenVBand="0" w:oddHBand="0" w:evenHBand="0" w:firstRowFirstColumn="0" w:firstRowLastColumn="0" w:lastRowFirstColumn="0" w:lastRowLastColumn="0"/>
            <w:tcW w:w="1366" w:type="dxa"/>
            <w:vAlign w:val="center"/>
          </w:tcPr>
          <w:p w14:paraId="3FC677F2"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p>
          <w:p w14:paraId="3BF4517C"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3</w:t>
            </w:r>
          </w:p>
          <w:p w14:paraId="26E6E255"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p>
        </w:tc>
        <w:tc>
          <w:tcPr>
            <w:tcW w:w="1494" w:type="dxa"/>
            <w:vAlign w:val="center"/>
          </w:tcPr>
          <w:p w14:paraId="02859A05" w14:textId="77777777" w:rsidR="006321DC" w:rsidRPr="006F51C3"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013/10/05</w:t>
            </w:r>
          </w:p>
        </w:tc>
        <w:tc>
          <w:tcPr>
            <w:tcW w:w="5301" w:type="dxa"/>
          </w:tcPr>
          <w:p w14:paraId="5A725BB3" w14:textId="77777777" w:rsidR="006321DC" w:rsidRPr="006F51C3" w:rsidRDefault="006321DC" w:rsidP="00A13E30">
            <w:pPr>
              <w:pStyle w:val="Prrafodelista"/>
              <w:spacing w:before="100" w:beforeAutospacing="1" w:after="100" w:afterAutospacing="1" w:line="240" w:lineRule="auto"/>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p>
          <w:p w14:paraId="7034D079" w14:textId="77777777" w:rsidR="006321DC" w:rsidRPr="006F51C3" w:rsidRDefault="006321DC" w:rsidP="00A13E30">
            <w:pPr>
              <w:pStyle w:val="Prrafodelista"/>
              <w:spacing w:before="100" w:beforeAutospacing="1" w:after="100" w:afterAutospacing="1" w:line="240" w:lineRule="auto"/>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Modificación del punto 6.9 y se agrega el 6.14 referente al punto 4.2.3 de la norma ISO 9001:2000</w:t>
            </w:r>
          </w:p>
        </w:tc>
        <w:tc>
          <w:tcPr>
            <w:tcW w:w="1793" w:type="dxa"/>
          </w:tcPr>
          <w:p w14:paraId="352E98C2" w14:textId="6F0D8BA9" w:rsidR="006321DC" w:rsidRPr="006321DC"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D8499D">
              <w:rPr>
                <w:b w:val="0"/>
                <w:color w:val="000000"/>
                <w:sz w:val="24"/>
                <w:szCs w:val="24"/>
              </w:rPr>
              <w:t>Vinculación</w:t>
            </w:r>
          </w:p>
        </w:tc>
      </w:tr>
      <w:tr w:rsidR="006321DC" w:rsidRPr="003C5395" w14:paraId="5F7D74D6" w14:textId="77777777" w:rsidTr="00A1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435F7B21"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p>
          <w:p w14:paraId="410389AA"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4</w:t>
            </w:r>
          </w:p>
        </w:tc>
        <w:tc>
          <w:tcPr>
            <w:tcW w:w="1494" w:type="dxa"/>
            <w:vAlign w:val="center"/>
          </w:tcPr>
          <w:p w14:paraId="3FC50F15" w14:textId="77777777" w:rsidR="006321DC" w:rsidRPr="006F51C3"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6F51C3">
              <w:rPr>
                <w:b w:val="0"/>
                <w:color w:val="000000"/>
                <w:sz w:val="24"/>
                <w:szCs w:val="24"/>
              </w:rPr>
              <w:t>08/06/08</w:t>
            </w:r>
          </w:p>
        </w:tc>
        <w:tc>
          <w:tcPr>
            <w:tcW w:w="5301" w:type="dxa"/>
          </w:tcPr>
          <w:p w14:paraId="05E067AF" w14:textId="77777777" w:rsidR="006321DC" w:rsidRPr="006F51C3" w:rsidRDefault="006321DC" w:rsidP="00A13E30">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6F51C3">
              <w:rPr>
                <w:b w:val="0"/>
                <w:color w:val="000000"/>
                <w:sz w:val="24"/>
                <w:szCs w:val="24"/>
              </w:rPr>
              <w:t>Se integró procedimiento al SIG Se modificaron los puntos: 3.2, 3.3, 6.2 Se incorporó el Listado maestro de documentos del SIG</w:t>
            </w:r>
          </w:p>
        </w:tc>
        <w:tc>
          <w:tcPr>
            <w:tcW w:w="1793" w:type="dxa"/>
          </w:tcPr>
          <w:p w14:paraId="0CF649E4" w14:textId="75B3D704" w:rsidR="006321DC" w:rsidRPr="006321DC"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D8499D">
              <w:rPr>
                <w:b w:val="0"/>
                <w:color w:val="000000"/>
                <w:sz w:val="24"/>
                <w:szCs w:val="24"/>
              </w:rPr>
              <w:t>Vinculación</w:t>
            </w:r>
          </w:p>
        </w:tc>
      </w:tr>
      <w:tr w:rsidR="006321DC" w:rsidRPr="003C5395" w14:paraId="4221BE37" w14:textId="77777777" w:rsidTr="00A13E30">
        <w:tc>
          <w:tcPr>
            <w:cnfStyle w:val="001000000000" w:firstRow="0" w:lastRow="0" w:firstColumn="1" w:lastColumn="0" w:oddVBand="0" w:evenVBand="0" w:oddHBand="0" w:evenHBand="0" w:firstRowFirstColumn="0" w:firstRowLastColumn="0" w:lastRowFirstColumn="0" w:lastRowLastColumn="0"/>
            <w:tcW w:w="1366" w:type="dxa"/>
            <w:vAlign w:val="center"/>
          </w:tcPr>
          <w:p w14:paraId="6AF81ABE"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5</w:t>
            </w:r>
          </w:p>
        </w:tc>
        <w:tc>
          <w:tcPr>
            <w:tcW w:w="1494" w:type="dxa"/>
            <w:vAlign w:val="center"/>
          </w:tcPr>
          <w:p w14:paraId="4B26E588" w14:textId="77777777" w:rsidR="006321DC" w:rsidRPr="006F51C3"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08/09/08</w:t>
            </w:r>
          </w:p>
        </w:tc>
        <w:tc>
          <w:tcPr>
            <w:tcW w:w="5301" w:type="dxa"/>
          </w:tcPr>
          <w:p w14:paraId="2E406BA6" w14:textId="77777777" w:rsidR="006321DC" w:rsidRPr="006F51C3"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Se eliminó el procedimiento de comunicación</w:t>
            </w:r>
          </w:p>
        </w:tc>
        <w:tc>
          <w:tcPr>
            <w:tcW w:w="1793" w:type="dxa"/>
          </w:tcPr>
          <w:p w14:paraId="786E7F97" w14:textId="35A7B5AE" w:rsidR="006321DC" w:rsidRPr="003C5395"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smallCaps/>
                <w:color w:val="000000" w:themeColor="text1"/>
                <w:sz w:val="24"/>
              </w:rPr>
            </w:pPr>
            <w:r w:rsidRPr="003446A0">
              <w:rPr>
                <w:b w:val="0"/>
                <w:color w:val="000000"/>
                <w:sz w:val="24"/>
                <w:szCs w:val="24"/>
              </w:rPr>
              <w:t>Vinculación</w:t>
            </w:r>
          </w:p>
        </w:tc>
      </w:tr>
      <w:tr w:rsidR="006321DC" w:rsidRPr="002F5063" w14:paraId="6B43EF8E" w14:textId="77777777" w:rsidTr="00A1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238B0F49"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6</w:t>
            </w:r>
          </w:p>
        </w:tc>
        <w:tc>
          <w:tcPr>
            <w:tcW w:w="1494" w:type="dxa"/>
            <w:vAlign w:val="center"/>
          </w:tcPr>
          <w:p w14:paraId="28D62C0D" w14:textId="77777777" w:rsidR="006321DC" w:rsidRPr="006F51C3"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6F51C3">
              <w:rPr>
                <w:b w:val="0"/>
                <w:color w:val="000000"/>
                <w:sz w:val="24"/>
                <w:szCs w:val="24"/>
              </w:rPr>
              <w:t>24/05/10</w:t>
            </w:r>
          </w:p>
        </w:tc>
        <w:tc>
          <w:tcPr>
            <w:tcW w:w="5301" w:type="dxa"/>
          </w:tcPr>
          <w:p w14:paraId="3B64C1F8" w14:textId="77777777" w:rsidR="006321DC" w:rsidRPr="006F51C3"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6F51C3">
              <w:rPr>
                <w:b w:val="0"/>
                <w:color w:val="000000"/>
                <w:sz w:val="24"/>
                <w:szCs w:val="24"/>
              </w:rPr>
              <w:t>Se eliminó 6.5 y se modificó el 6.8 relativo a los documentos externos.</w:t>
            </w:r>
          </w:p>
        </w:tc>
        <w:tc>
          <w:tcPr>
            <w:tcW w:w="1793" w:type="dxa"/>
          </w:tcPr>
          <w:p w14:paraId="2372195E" w14:textId="7DF192C6" w:rsidR="006321DC" w:rsidRPr="002F5063" w:rsidRDefault="006321DC"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smallCaps/>
                <w:color w:val="000000" w:themeColor="text1"/>
                <w:sz w:val="24"/>
                <w:szCs w:val="24"/>
              </w:rPr>
            </w:pPr>
            <w:r w:rsidRPr="003446A0">
              <w:rPr>
                <w:b w:val="0"/>
                <w:color w:val="000000"/>
                <w:sz w:val="24"/>
                <w:szCs w:val="24"/>
              </w:rPr>
              <w:t>Vinculación</w:t>
            </w:r>
          </w:p>
        </w:tc>
      </w:tr>
      <w:tr w:rsidR="006321DC" w:rsidRPr="002F5063" w14:paraId="5DB59FFC" w14:textId="77777777" w:rsidTr="00A13E30">
        <w:tc>
          <w:tcPr>
            <w:cnfStyle w:val="001000000000" w:firstRow="0" w:lastRow="0" w:firstColumn="1" w:lastColumn="0" w:oddVBand="0" w:evenVBand="0" w:oddHBand="0" w:evenHBand="0" w:firstRowFirstColumn="0" w:firstRowLastColumn="0" w:lastRowFirstColumn="0" w:lastRowLastColumn="0"/>
            <w:tcW w:w="1366" w:type="dxa"/>
            <w:vAlign w:val="center"/>
          </w:tcPr>
          <w:p w14:paraId="284A1492" w14:textId="77777777" w:rsidR="006321DC" w:rsidRPr="006F51C3" w:rsidRDefault="006321DC" w:rsidP="00A13E30">
            <w:pPr>
              <w:pStyle w:val="Prrafodelista"/>
              <w:spacing w:before="100" w:beforeAutospacing="1" w:after="100" w:afterAutospacing="1"/>
              <w:ind w:right="210"/>
              <w:jc w:val="center"/>
              <w:rPr>
                <w:smallCaps/>
                <w:color w:val="000000" w:themeColor="text1"/>
                <w:sz w:val="24"/>
                <w:szCs w:val="24"/>
              </w:rPr>
            </w:pPr>
            <w:r w:rsidRPr="006F51C3">
              <w:rPr>
                <w:smallCaps/>
                <w:color w:val="000000" w:themeColor="text1"/>
                <w:sz w:val="24"/>
                <w:szCs w:val="24"/>
              </w:rPr>
              <w:t>7</w:t>
            </w:r>
          </w:p>
        </w:tc>
        <w:tc>
          <w:tcPr>
            <w:tcW w:w="1494" w:type="dxa"/>
            <w:vAlign w:val="center"/>
          </w:tcPr>
          <w:p w14:paraId="3D03F3CA" w14:textId="77777777" w:rsidR="006321DC" w:rsidRPr="006F51C3" w:rsidRDefault="006321DC" w:rsidP="00A13E30">
            <w:pPr>
              <w:pStyle w:val="Prrafodelista"/>
              <w:spacing w:before="100" w:beforeAutospacing="1" w:after="100" w:afterAutospacing="1"/>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25/02/15</w:t>
            </w:r>
          </w:p>
        </w:tc>
        <w:tc>
          <w:tcPr>
            <w:tcW w:w="5301" w:type="dxa"/>
          </w:tcPr>
          <w:p w14:paraId="5BAC628D" w14:textId="77777777" w:rsidR="006321DC" w:rsidRPr="006F51C3" w:rsidRDefault="006321DC" w:rsidP="00A13E30">
            <w:pPr>
              <w:pStyle w:val="Prrafodelista"/>
              <w:spacing w:before="100" w:beforeAutospacing="1" w:after="100" w:afterAutospacing="1" w:line="240" w:lineRule="auto"/>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sidRPr="006F51C3">
              <w:rPr>
                <w:b w:val="0"/>
                <w:color w:val="000000"/>
                <w:sz w:val="24"/>
                <w:szCs w:val="24"/>
              </w:rPr>
              <w:t>Se modificó el Listado Maestro de Documentos del SIG</w:t>
            </w:r>
          </w:p>
        </w:tc>
        <w:tc>
          <w:tcPr>
            <w:tcW w:w="1793" w:type="dxa"/>
          </w:tcPr>
          <w:p w14:paraId="7F4D90B6" w14:textId="5177413F" w:rsidR="006321DC" w:rsidRPr="0034059E" w:rsidRDefault="0034059E" w:rsidP="00A13E30">
            <w:pPr>
              <w:pStyle w:val="Prrafodelista"/>
              <w:spacing w:before="100" w:beforeAutospacing="1" w:after="100" w:afterAutospacing="1" w:line="240" w:lineRule="auto"/>
              <w:ind w:right="210"/>
              <w:jc w:val="center"/>
              <w:cnfStyle w:val="000000000000" w:firstRow="0"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Sistemas y Banco de Datos</w:t>
            </w:r>
          </w:p>
        </w:tc>
      </w:tr>
      <w:tr w:rsidR="00B46D62" w:rsidRPr="002F5063" w14:paraId="311EF35D" w14:textId="77777777" w:rsidTr="00A1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1BC768C8" w14:textId="77777777" w:rsidR="00B46D62" w:rsidRPr="002F5063" w:rsidRDefault="00B46D62" w:rsidP="00A13E30">
            <w:pPr>
              <w:pStyle w:val="Prrafodelista"/>
              <w:spacing w:before="100" w:beforeAutospacing="1" w:after="100" w:afterAutospacing="1"/>
              <w:ind w:right="210"/>
              <w:jc w:val="center"/>
              <w:rPr>
                <w:smallCaps/>
                <w:color w:val="000000" w:themeColor="text1"/>
                <w:sz w:val="24"/>
                <w:szCs w:val="24"/>
              </w:rPr>
            </w:pPr>
            <w:r w:rsidRPr="002F5063">
              <w:rPr>
                <w:smallCaps/>
                <w:color w:val="000000" w:themeColor="text1"/>
                <w:sz w:val="24"/>
                <w:szCs w:val="24"/>
              </w:rPr>
              <w:t>8</w:t>
            </w:r>
          </w:p>
        </w:tc>
        <w:tc>
          <w:tcPr>
            <w:tcW w:w="1494" w:type="dxa"/>
            <w:vAlign w:val="center"/>
          </w:tcPr>
          <w:p w14:paraId="4C0B7927" w14:textId="5D7A9CDD" w:rsidR="00B46D62" w:rsidRPr="002F5063" w:rsidRDefault="002D37CD" w:rsidP="00A13E30">
            <w:pPr>
              <w:pStyle w:val="Prrafodelista"/>
              <w:spacing w:before="100" w:beforeAutospacing="1" w:after="100" w:afterAutospacing="1"/>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Pr>
                <w:b w:val="0"/>
                <w:color w:val="000000"/>
                <w:sz w:val="24"/>
                <w:szCs w:val="24"/>
              </w:rPr>
              <w:t>29</w:t>
            </w:r>
            <w:r w:rsidR="006F51C3">
              <w:rPr>
                <w:b w:val="0"/>
                <w:color w:val="000000"/>
                <w:sz w:val="24"/>
                <w:szCs w:val="24"/>
              </w:rPr>
              <w:t>/01/16</w:t>
            </w:r>
          </w:p>
        </w:tc>
        <w:tc>
          <w:tcPr>
            <w:tcW w:w="5301" w:type="dxa"/>
          </w:tcPr>
          <w:p w14:paraId="6F33A55B" w14:textId="77777777" w:rsidR="00B46D62" w:rsidRDefault="006F51C3" w:rsidP="00A13E30">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Pr>
                <w:b w:val="0"/>
                <w:color w:val="000000"/>
                <w:sz w:val="24"/>
                <w:szCs w:val="24"/>
              </w:rPr>
              <w:t xml:space="preserve">Se modificó el procedimiento de control de documentos, cambio la plataforma digital a </w:t>
            </w:r>
          </w:p>
          <w:p w14:paraId="2B5B8C3F" w14:textId="77777777" w:rsidR="006F51C3" w:rsidRDefault="006F51C3" w:rsidP="00A13E30">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r>
              <w:rPr>
                <w:b w:val="0"/>
                <w:color w:val="000000"/>
                <w:sz w:val="24"/>
                <w:szCs w:val="24"/>
              </w:rPr>
              <w:t>www.sisacmpl.com.mx</w:t>
            </w:r>
          </w:p>
          <w:p w14:paraId="72200DD9" w14:textId="77777777" w:rsidR="006F51C3" w:rsidRPr="002F5063" w:rsidRDefault="006F51C3" w:rsidP="00A13E30">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color w:val="000000"/>
                <w:sz w:val="24"/>
                <w:szCs w:val="24"/>
              </w:rPr>
            </w:pPr>
          </w:p>
        </w:tc>
        <w:tc>
          <w:tcPr>
            <w:tcW w:w="1793" w:type="dxa"/>
            <w:vAlign w:val="center"/>
          </w:tcPr>
          <w:p w14:paraId="52C02A2D" w14:textId="46CD0301" w:rsidR="00B46D62" w:rsidRPr="002F5063" w:rsidRDefault="006321DC" w:rsidP="00A13E30">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smallCaps/>
                <w:color w:val="000000" w:themeColor="text1"/>
                <w:sz w:val="24"/>
                <w:szCs w:val="24"/>
              </w:rPr>
            </w:pPr>
            <w:r>
              <w:rPr>
                <w:b w:val="0"/>
                <w:color w:val="000000"/>
                <w:sz w:val="24"/>
                <w:szCs w:val="24"/>
              </w:rPr>
              <w:t>S</w:t>
            </w:r>
            <w:r w:rsidR="006F51C3" w:rsidRPr="006321DC">
              <w:rPr>
                <w:b w:val="0"/>
                <w:color w:val="000000"/>
                <w:sz w:val="24"/>
                <w:szCs w:val="24"/>
              </w:rPr>
              <w:t xml:space="preserve">istemas y </w:t>
            </w:r>
            <w:r>
              <w:rPr>
                <w:b w:val="0"/>
                <w:color w:val="000000"/>
                <w:sz w:val="24"/>
                <w:szCs w:val="24"/>
              </w:rPr>
              <w:t>Banco de D</w:t>
            </w:r>
            <w:r w:rsidR="006F51C3" w:rsidRPr="006321DC">
              <w:rPr>
                <w:b w:val="0"/>
                <w:color w:val="000000"/>
                <w:sz w:val="24"/>
                <w:szCs w:val="24"/>
              </w:rPr>
              <w:t>atos.</w:t>
            </w:r>
          </w:p>
        </w:tc>
      </w:tr>
    </w:tbl>
    <w:p w14:paraId="0B6B09A9" w14:textId="58A038CE" w:rsidR="00BF3662" w:rsidRPr="002F5063" w:rsidRDefault="00A13E30" w:rsidP="00765F9A">
      <w:pPr>
        <w:rPr>
          <w:smallCaps/>
          <w:color w:val="000000"/>
          <w:sz w:val="24"/>
          <w:szCs w:val="24"/>
        </w:rPr>
      </w:pPr>
      <w:r>
        <w:rPr>
          <w:smallCaps/>
          <w:color w:val="000000"/>
          <w:sz w:val="24"/>
          <w:szCs w:val="24"/>
        </w:rPr>
        <w:br w:type="textWrapping" w:clear="all"/>
      </w:r>
    </w:p>
    <w:p w14:paraId="245E47D3" w14:textId="77777777" w:rsidR="006F51C3" w:rsidRDefault="006F51C3" w:rsidP="006F51C3">
      <w:pPr>
        <w:pStyle w:val="Encabezado"/>
        <w:tabs>
          <w:tab w:val="clear" w:pos="4252"/>
          <w:tab w:val="clear" w:pos="8504"/>
          <w:tab w:val="right" w:pos="8838"/>
        </w:tabs>
        <w:spacing w:after="120" w:line="288" w:lineRule="auto"/>
        <w:ind w:left="142" w:right="113"/>
        <w:rPr>
          <w:rFonts w:cs="Arial"/>
          <w:color w:val="000000"/>
          <w:sz w:val="24"/>
          <w:szCs w:val="24"/>
          <w:shd w:val="clear" w:color="auto" w:fill="FFFFFF"/>
        </w:rPr>
      </w:pPr>
    </w:p>
    <w:p w14:paraId="4FF642AB" w14:textId="77777777" w:rsidR="00BF3662" w:rsidRDefault="00BF3662" w:rsidP="00765F9A">
      <w:pPr>
        <w:rPr>
          <w:smallCaps/>
          <w:color w:val="000000"/>
          <w:sz w:val="24"/>
          <w:szCs w:val="24"/>
        </w:rPr>
      </w:pPr>
    </w:p>
    <w:p w14:paraId="35686BDE" w14:textId="77777777" w:rsidR="006F51C3" w:rsidRPr="002F5063" w:rsidRDefault="006F51C3" w:rsidP="00765F9A">
      <w:pPr>
        <w:rPr>
          <w:smallCaps/>
          <w:color w:val="000000"/>
          <w:sz w:val="24"/>
          <w:szCs w:val="24"/>
        </w:rPr>
      </w:pPr>
    </w:p>
    <w:p w14:paraId="5B110024" w14:textId="77777777" w:rsidR="00BF3662" w:rsidRDefault="00BF3662" w:rsidP="00765F9A">
      <w:pPr>
        <w:rPr>
          <w:rFonts w:eastAsia="Arial" w:cs="Arial"/>
          <w:spacing w:val="1"/>
          <w:sz w:val="24"/>
          <w:szCs w:val="24"/>
        </w:rPr>
      </w:pPr>
    </w:p>
    <w:p w14:paraId="363F4CEE" w14:textId="77777777" w:rsidR="00BF3662" w:rsidRDefault="00BF3662" w:rsidP="00765F9A">
      <w:pPr>
        <w:rPr>
          <w:rFonts w:eastAsia="Arial" w:cs="Arial"/>
          <w:spacing w:val="1"/>
          <w:sz w:val="24"/>
          <w:szCs w:val="24"/>
        </w:rPr>
      </w:pPr>
    </w:p>
    <w:p w14:paraId="357716DC" w14:textId="77777777" w:rsidR="00BF3662" w:rsidRDefault="00BF3662" w:rsidP="00765F9A">
      <w:pPr>
        <w:rPr>
          <w:rFonts w:eastAsia="Arial" w:cs="Arial"/>
          <w:spacing w:val="1"/>
          <w:sz w:val="24"/>
          <w:szCs w:val="24"/>
        </w:rPr>
      </w:pPr>
    </w:p>
    <w:p w14:paraId="34B4CBF1" w14:textId="77777777" w:rsidR="0030594E" w:rsidRDefault="0030594E" w:rsidP="00765F9A">
      <w:pPr>
        <w:rPr>
          <w:rFonts w:eastAsia="Arial" w:cs="Arial"/>
          <w:spacing w:val="1"/>
          <w:sz w:val="24"/>
          <w:szCs w:val="24"/>
        </w:rPr>
      </w:pPr>
    </w:p>
    <w:p w14:paraId="1700A41C" w14:textId="77777777" w:rsidR="0030594E" w:rsidRDefault="0030594E" w:rsidP="00765F9A">
      <w:pPr>
        <w:rPr>
          <w:rFonts w:eastAsia="Arial" w:cs="Arial"/>
          <w:spacing w:val="1"/>
          <w:sz w:val="24"/>
          <w:szCs w:val="24"/>
        </w:rPr>
      </w:pPr>
    </w:p>
    <w:sectPr w:rsidR="0030594E" w:rsidSect="006A5668">
      <w:footerReference w:type="default" r:id="rId14"/>
      <w:pgSz w:w="12242" w:h="15842" w:code="1"/>
      <w:pgMar w:top="1134" w:right="1134" w:bottom="1134" w:left="1134" w:header="720" w:footer="510" w:gutter="0"/>
      <w:pgBorders>
        <w:top w:val="single" w:sz="4" w:space="1" w:color="auto"/>
        <w:left w:val="single" w:sz="4" w:space="4" w:color="auto"/>
        <w:bottom w:val="single" w:sz="4" w:space="1" w:color="auto"/>
        <w:right w:val="single" w:sz="4" w:space="4" w:color="auto"/>
      </w:pgBorders>
      <w:pgNumType w:start="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7FDA2" w14:textId="77777777" w:rsidR="00F71B01" w:rsidRDefault="00F71B01">
      <w:r>
        <w:separator/>
      </w:r>
    </w:p>
  </w:endnote>
  <w:endnote w:type="continuationSeparator" w:id="0">
    <w:p w14:paraId="20F5ED12" w14:textId="77777777" w:rsidR="00F71B01" w:rsidRDefault="00F7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B2D8" w14:textId="77777777" w:rsidR="008D4EBD" w:rsidRDefault="00D566D5">
    <w:pPr>
      <w:pStyle w:val="Piedepgina"/>
      <w:framePr w:wrap="around" w:vAnchor="text" w:hAnchor="margin" w:xAlign="right" w:y="1"/>
      <w:rPr>
        <w:rStyle w:val="Nmerodepgina"/>
      </w:rPr>
    </w:pPr>
    <w:r>
      <w:rPr>
        <w:rStyle w:val="Nmerodepgina"/>
      </w:rPr>
      <w:fldChar w:fldCharType="begin"/>
    </w:r>
    <w:r w:rsidR="008D4EBD">
      <w:rPr>
        <w:rStyle w:val="Nmerodepgina"/>
      </w:rPr>
      <w:instrText xml:space="preserve">PAGE  </w:instrText>
    </w:r>
    <w:r>
      <w:rPr>
        <w:rStyle w:val="Nmerodepgina"/>
      </w:rPr>
      <w:fldChar w:fldCharType="end"/>
    </w:r>
  </w:p>
  <w:p w14:paraId="3259C251" w14:textId="77777777" w:rsidR="008D4EBD" w:rsidRDefault="008D4EB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87470" w14:textId="77777777" w:rsidR="008D4EBD" w:rsidRPr="003C5395" w:rsidRDefault="008D4EBD" w:rsidP="003C53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503E" w14:textId="77777777" w:rsidR="00F71B01" w:rsidRDefault="00F71B01">
      <w:r>
        <w:separator/>
      </w:r>
    </w:p>
  </w:footnote>
  <w:footnote w:type="continuationSeparator" w:id="0">
    <w:p w14:paraId="7884D72C" w14:textId="77777777" w:rsidR="00F71B01" w:rsidRDefault="00F71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205" w:type="dxa"/>
      <w:jc w:val="center"/>
      <w:tblLook w:val="04A0" w:firstRow="1" w:lastRow="0" w:firstColumn="1" w:lastColumn="0" w:noHBand="0" w:noVBand="1"/>
    </w:tblPr>
    <w:tblGrid>
      <w:gridCol w:w="2268"/>
      <w:gridCol w:w="283"/>
      <w:gridCol w:w="2551"/>
      <w:gridCol w:w="2551"/>
      <w:gridCol w:w="284"/>
      <w:gridCol w:w="2268"/>
    </w:tblGrid>
    <w:tr w:rsidR="008D4EBD" w:rsidRPr="00C07145" w14:paraId="2425CC6D" w14:textId="77777777" w:rsidTr="008D4EBD">
      <w:trPr>
        <w:trHeight w:val="2268"/>
        <w:jc w:val="center"/>
      </w:trPr>
      <w:tc>
        <w:tcPr>
          <w:tcW w:w="2268" w:type="dxa"/>
        </w:tcPr>
        <w:p w14:paraId="1A12D0E1" w14:textId="1B67B1C5" w:rsidR="008D4EBD" w:rsidRPr="00C07145" w:rsidRDefault="006321DC" w:rsidP="008D4EBD">
          <w:pPr>
            <w:spacing w:before="7" w:line="240" w:lineRule="exact"/>
            <w:jc w:val="center"/>
            <w:rPr>
              <w:rFonts w:cs="Arial"/>
              <w:szCs w:val="24"/>
              <w:lang w:eastAsia="en-US"/>
            </w:rPr>
          </w:pPr>
          <w:r w:rsidRPr="00C07145">
            <w:rPr>
              <w:rFonts w:cs="Arial"/>
              <w:noProof/>
              <w:szCs w:val="24"/>
              <w:lang w:eastAsia="es-MX"/>
            </w:rPr>
            <w:drawing>
              <wp:anchor distT="0" distB="0" distL="114300" distR="114300" simplePos="0" relativeHeight="251659264" behindDoc="0" locked="0" layoutInCell="1" allowOverlap="1" wp14:anchorId="741B995F" wp14:editId="65766013">
                <wp:simplePos x="0" y="0"/>
                <wp:positionH relativeFrom="column">
                  <wp:posOffset>269240</wp:posOffset>
                </wp:positionH>
                <wp:positionV relativeFrom="paragraph">
                  <wp:posOffset>295275</wp:posOffset>
                </wp:positionV>
                <wp:extent cx="737870" cy="1256030"/>
                <wp:effectExtent l="0" t="0" r="508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870" cy="1256030"/>
                        </a:xfrm>
                        <a:prstGeom prst="rect">
                          <a:avLst/>
                        </a:prstGeom>
                        <a:noFill/>
                      </pic:spPr>
                    </pic:pic>
                  </a:graphicData>
                </a:graphic>
              </wp:anchor>
            </w:drawing>
          </w:r>
        </w:p>
      </w:tc>
      <w:tc>
        <w:tcPr>
          <w:tcW w:w="5669" w:type="dxa"/>
          <w:gridSpan w:val="4"/>
        </w:tcPr>
        <w:p w14:paraId="5EE41044" w14:textId="77777777" w:rsidR="008D4EBD" w:rsidRPr="00972EDF" w:rsidRDefault="008D4EBD" w:rsidP="006F07C8">
          <w:pPr>
            <w:jc w:val="center"/>
            <w:rPr>
              <w:rFonts w:cs="Arial"/>
              <w:b/>
              <w:sz w:val="24"/>
              <w:szCs w:val="24"/>
              <w:lang w:val="es-MX" w:eastAsia="en-US"/>
            </w:rPr>
          </w:pPr>
        </w:p>
        <w:p w14:paraId="6E50FA4F" w14:textId="77777777" w:rsidR="008D4EBD" w:rsidRDefault="008D4EBD" w:rsidP="006F07C8">
          <w:pPr>
            <w:jc w:val="center"/>
            <w:rPr>
              <w:rFonts w:cs="Arial"/>
              <w:b/>
              <w:sz w:val="28"/>
              <w:szCs w:val="24"/>
              <w:lang w:val="es-MX" w:eastAsia="en-US"/>
            </w:rPr>
          </w:pPr>
          <w:r w:rsidRPr="00972EDF">
            <w:rPr>
              <w:rFonts w:cs="Arial"/>
              <w:b/>
              <w:sz w:val="28"/>
              <w:szCs w:val="24"/>
              <w:lang w:val="es-MX" w:eastAsia="en-US"/>
            </w:rPr>
            <w:t>INSTITUTO</w:t>
          </w:r>
          <w:r w:rsidR="00ED22FA">
            <w:rPr>
              <w:rFonts w:cs="Arial"/>
              <w:b/>
              <w:sz w:val="28"/>
              <w:szCs w:val="24"/>
              <w:lang w:val="es-MX" w:eastAsia="en-US"/>
            </w:rPr>
            <w:t xml:space="preserve"> </w:t>
          </w:r>
          <w:r w:rsidRPr="00972EDF">
            <w:rPr>
              <w:rFonts w:cs="Arial"/>
              <w:b/>
              <w:sz w:val="28"/>
              <w:szCs w:val="24"/>
              <w:lang w:val="es-MX" w:eastAsia="en-US"/>
            </w:rPr>
            <w:t>POLITÉCNICO</w:t>
          </w:r>
          <w:r w:rsidR="00ED22FA">
            <w:rPr>
              <w:rFonts w:cs="Arial"/>
              <w:b/>
              <w:sz w:val="28"/>
              <w:szCs w:val="24"/>
              <w:lang w:val="es-MX" w:eastAsia="en-US"/>
            </w:rPr>
            <w:t xml:space="preserve"> </w:t>
          </w:r>
          <w:r w:rsidRPr="00972EDF">
            <w:rPr>
              <w:rFonts w:cs="Arial"/>
              <w:b/>
              <w:sz w:val="28"/>
              <w:szCs w:val="24"/>
              <w:lang w:val="es-MX" w:eastAsia="en-US"/>
            </w:rPr>
            <w:t>NACIONAL</w:t>
          </w:r>
        </w:p>
        <w:p w14:paraId="339FA156" w14:textId="2284408B" w:rsidR="008D4EBD" w:rsidRDefault="008D4EBD" w:rsidP="006F07C8">
          <w:pPr>
            <w:jc w:val="center"/>
            <w:rPr>
              <w:rFonts w:cs="Arial"/>
              <w:b/>
              <w:sz w:val="26"/>
              <w:szCs w:val="26"/>
              <w:lang w:val="es-MX" w:eastAsia="en-US"/>
            </w:rPr>
          </w:pPr>
        </w:p>
        <w:p w14:paraId="0DFD24CE" w14:textId="7474C2A6" w:rsidR="008D4EBD" w:rsidRDefault="008D4EBD" w:rsidP="006F07C8">
          <w:pPr>
            <w:jc w:val="center"/>
            <w:rPr>
              <w:rFonts w:cs="Arial"/>
              <w:b/>
              <w:sz w:val="26"/>
              <w:szCs w:val="26"/>
              <w:lang w:val="es-MX" w:eastAsia="en-US"/>
            </w:rPr>
          </w:pPr>
        </w:p>
        <w:p w14:paraId="4379AE08" w14:textId="4503D6F2" w:rsidR="008D4EBD" w:rsidRPr="00B21F3A" w:rsidRDefault="00ED22FA" w:rsidP="006F07C8">
          <w:pPr>
            <w:spacing w:before="120" w:after="120"/>
            <w:jc w:val="center"/>
            <w:rPr>
              <w:rFonts w:cs="Arial"/>
              <w:b/>
              <w:sz w:val="26"/>
              <w:szCs w:val="26"/>
              <w:lang w:val="es-MX" w:eastAsia="en-US"/>
            </w:rPr>
          </w:pPr>
          <w:r>
            <w:rPr>
              <w:rFonts w:cs="Arial"/>
              <w:b/>
              <w:sz w:val="26"/>
              <w:szCs w:val="26"/>
              <w:lang w:val="es-MX" w:eastAsia="en-US"/>
            </w:rPr>
            <w:t>CENTRO MEXICANO</w:t>
          </w:r>
          <w:r w:rsidR="008D4EBD">
            <w:rPr>
              <w:rFonts w:cs="Arial"/>
              <w:b/>
              <w:sz w:val="26"/>
              <w:szCs w:val="26"/>
              <w:lang w:val="es-MX" w:eastAsia="en-US"/>
            </w:rPr>
            <w:t xml:space="preserve"> PARA LA PRODUCCIÓN MÁS LIMPIA</w:t>
          </w:r>
        </w:p>
      </w:tc>
      <w:tc>
        <w:tcPr>
          <w:tcW w:w="2268" w:type="dxa"/>
          <w:vAlign w:val="center"/>
        </w:tcPr>
        <w:p w14:paraId="2E162F6A" w14:textId="46ACE545" w:rsidR="008D4EBD" w:rsidRPr="00B21F3A" w:rsidRDefault="006321DC" w:rsidP="008D4EBD">
          <w:pPr>
            <w:spacing w:before="7" w:line="240" w:lineRule="exact"/>
            <w:jc w:val="center"/>
            <w:rPr>
              <w:rFonts w:cs="Arial"/>
              <w:szCs w:val="24"/>
              <w:lang w:val="es-MX" w:eastAsia="en-US"/>
            </w:rPr>
          </w:pPr>
          <w:r w:rsidRPr="007B23D3">
            <w:rPr>
              <w:rFonts w:cs="Arial"/>
              <w:noProof/>
              <w:szCs w:val="24"/>
              <w:lang w:eastAsia="es-MX"/>
            </w:rPr>
            <w:drawing>
              <wp:anchor distT="0" distB="0" distL="114300" distR="114300" simplePos="0" relativeHeight="251661312" behindDoc="0" locked="0" layoutInCell="1" allowOverlap="1" wp14:anchorId="4B3AF2C7" wp14:editId="35B32E5C">
                <wp:simplePos x="0" y="0"/>
                <wp:positionH relativeFrom="column">
                  <wp:posOffset>20320</wp:posOffset>
                </wp:positionH>
                <wp:positionV relativeFrom="paragraph">
                  <wp:posOffset>121285</wp:posOffset>
                </wp:positionV>
                <wp:extent cx="1257300" cy="862330"/>
                <wp:effectExtent l="19050" t="0" r="0" b="0"/>
                <wp:wrapNone/>
                <wp:docPr id="4" name="2 Imagen" descr="EscudoCMPL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CMPL copia.jpg"/>
                        <pic:cNvPicPr/>
                      </pic:nvPicPr>
                      <pic:blipFill>
                        <a:blip r:embed="rId2"/>
                        <a:stretch>
                          <a:fillRect/>
                        </a:stretch>
                      </pic:blipFill>
                      <pic:spPr>
                        <a:xfrm>
                          <a:off x="0" y="0"/>
                          <a:ext cx="1257300" cy="862330"/>
                        </a:xfrm>
                        <a:prstGeom prst="rect">
                          <a:avLst/>
                        </a:prstGeom>
                      </pic:spPr>
                    </pic:pic>
                  </a:graphicData>
                </a:graphic>
                <wp14:sizeRelH relativeFrom="margin">
                  <wp14:pctWidth>0</wp14:pctWidth>
                </wp14:sizeRelH>
                <wp14:sizeRelV relativeFrom="margin">
                  <wp14:pctHeight>0</wp14:pctHeight>
                </wp14:sizeRelV>
              </wp:anchor>
            </w:drawing>
          </w:r>
        </w:p>
      </w:tc>
    </w:tr>
    <w:tr w:rsidR="008D4EBD" w:rsidRPr="006E66C6" w14:paraId="378F4148" w14:textId="77777777" w:rsidTr="008D4EBD">
      <w:trPr>
        <w:trHeight w:val="397"/>
        <w:jc w:val="center"/>
      </w:trPr>
      <w:tc>
        <w:tcPr>
          <w:tcW w:w="2551" w:type="dxa"/>
          <w:gridSpan w:val="2"/>
          <w:vAlign w:val="center"/>
        </w:tcPr>
        <w:p w14:paraId="5920400C" w14:textId="77777777" w:rsidR="008D4EBD" w:rsidRPr="007E5902" w:rsidRDefault="008D4EBD" w:rsidP="008D4EBD">
          <w:pPr>
            <w:jc w:val="center"/>
            <w:rPr>
              <w:rFonts w:cs="Arial"/>
              <w:sz w:val="20"/>
              <w:szCs w:val="20"/>
              <w:lang w:val="es-MX" w:eastAsia="en-US"/>
            </w:rPr>
          </w:pPr>
          <w:r w:rsidRPr="007E5902">
            <w:rPr>
              <w:rFonts w:cs="Arial"/>
              <w:sz w:val="20"/>
              <w:szCs w:val="20"/>
              <w:lang w:val="es-MX" w:eastAsia="en-US"/>
            </w:rPr>
            <w:t>Clave del documento:</w:t>
          </w:r>
        </w:p>
        <w:p w14:paraId="4545ED04" w14:textId="77777777" w:rsidR="008D4EBD" w:rsidRPr="00D57FAA" w:rsidRDefault="008D4EBD" w:rsidP="00DB0075">
          <w:pPr>
            <w:jc w:val="center"/>
            <w:rPr>
              <w:rFonts w:cs="Arial"/>
              <w:color w:val="000000"/>
              <w:sz w:val="20"/>
              <w:szCs w:val="20"/>
              <w:lang w:val="es-MX"/>
            </w:rPr>
          </w:pPr>
          <w:r w:rsidRPr="006321DC">
            <w:rPr>
              <w:rFonts w:cs="Arial"/>
              <w:color w:val="000000" w:themeColor="text1"/>
              <w:sz w:val="20"/>
              <w:szCs w:val="20"/>
              <w:lang w:val="es-MX"/>
            </w:rPr>
            <w:t>P</w:t>
          </w:r>
          <w:r w:rsidR="00DB0075" w:rsidRPr="006321DC">
            <w:rPr>
              <w:rFonts w:cs="Arial"/>
              <w:color w:val="000000" w:themeColor="text1"/>
              <w:sz w:val="20"/>
              <w:szCs w:val="20"/>
              <w:lang w:val="es-MX"/>
            </w:rPr>
            <w:t>-JS-CTRL_DOC</w:t>
          </w:r>
        </w:p>
      </w:tc>
      <w:tc>
        <w:tcPr>
          <w:tcW w:w="2551" w:type="dxa"/>
          <w:vAlign w:val="center"/>
        </w:tcPr>
        <w:p w14:paraId="26A2986F" w14:textId="77777777" w:rsidR="008D4EBD" w:rsidRDefault="008D4EBD" w:rsidP="008D4EBD">
          <w:pPr>
            <w:jc w:val="center"/>
            <w:rPr>
              <w:rFonts w:cs="Arial"/>
              <w:sz w:val="20"/>
              <w:szCs w:val="20"/>
              <w:lang w:eastAsia="en-US"/>
            </w:rPr>
          </w:pPr>
          <w:r w:rsidRPr="006E66C6">
            <w:rPr>
              <w:rFonts w:cs="Arial"/>
              <w:sz w:val="20"/>
              <w:szCs w:val="20"/>
              <w:lang w:eastAsia="en-US"/>
            </w:rPr>
            <w:t xml:space="preserve">Fecha de </w:t>
          </w:r>
          <w:r>
            <w:rPr>
              <w:rFonts w:cs="Arial"/>
              <w:sz w:val="20"/>
              <w:szCs w:val="20"/>
              <w:lang w:eastAsia="en-US"/>
            </w:rPr>
            <w:t>publicación:</w:t>
          </w:r>
        </w:p>
        <w:p w14:paraId="46BE95F8" w14:textId="136178EC" w:rsidR="008D4EBD" w:rsidRPr="00AC2DE7" w:rsidRDefault="006321DC" w:rsidP="00E07D4D">
          <w:pPr>
            <w:jc w:val="center"/>
            <w:rPr>
              <w:rFonts w:cs="Arial"/>
              <w:sz w:val="20"/>
              <w:szCs w:val="20"/>
              <w:lang w:eastAsia="en-US"/>
            </w:rPr>
          </w:pPr>
          <w:r>
            <w:rPr>
              <w:rFonts w:cs="Arial"/>
              <w:sz w:val="20"/>
              <w:szCs w:val="20"/>
              <w:lang w:eastAsia="en-US"/>
            </w:rPr>
            <w:t>2</w:t>
          </w:r>
          <w:r w:rsidR="00E07D4D">
            <w:rPr>
              <w:rFonts w:cs="Arial"/>
              <w:sz w:val="20"/>
              <w:szCs w:val="20"/>
              <w:lang w:eastAsia="en-US"/>
            </w:rPr>
            <w:t>9</w:t>
          </w:r>
          <w:r>
            <w:rPr>
              <w:rFonts w:cs="Arial"/>
              <w:sz w:val="20"/>
              <w:szCs w:val="20"/>
              <w:lang w:eastAsia="en-US"/>
            </w:rPr>
            <w:t>/01/2016</w:t>
          </w:r>
        </w:p>
      </w:tc>
      <w:tc>
        <w:tcPr>
          <w:tcW w:w="2551" w:type="dxa"/>
          <w:vAlign w:val="center"/>
        </w:tcPr>
        <w:p w14:paraId="188C150D" w14:textId="5A15DC2A" w:rsidR="008D4EBD" w:rsidRPr="006E66C6" w:rsidRDefault="00BE4D95" w:rsidP="008D4EBD">
          <w:pPr>
            <w:jc w:val="center"/>
            <w:rPr>
              <w:rFonts w:cs="Arial"/>
              <w:sz w:val="20"/>
              <w:szCs w:val="20"/>
              <w:lang w:eastAsia="en-US"/>
            </w:rPr>
          </w:pPr>
          <w:r>
            <w:rPr>
              <w:rFonts w:cs="Arial"/>
              <w:sz w:val="20"/>
              <w:szCs w:val="20"/>
              <w:lang w:eastAsia="en-US"/>
            </w:rPr>
            <w:t xml:space="preserve">Número de </w:t>
          </w:r>
          <w:r w:rsidR="00A13E30">
            <w:rPr>
              <w:rFonts w:cs="Arial"/>
              <w:sz w:val="20"/>
              <w:szCs w:val="20"/>
              <w:lang w:eastAsia="en-US"/>
            </w:rPr>
            <w:t>versión</w:t>
          </w:r>
          <w:r w:rsidR="008D4EBD">
            <w:rPr>
              <w:rFonts w:cs="Arial"/>
              <w:sz w:val="20"/>
              <w:szCs w:val="20"/>
              <w:lang w:eastAsia="en-US"/>
            </w:rPr>
            <w:t>:</w:t>
          </w:r>
        </w:p>
        <w:p w14:paraId="511051EA" w14:textId="77777777" w:rsidR="008D4EBD" w:rsidRPr="006E66C6" w:rsidRDefault="00DB0075" w:rsidP="00DB0075">
          <w:pPr>
            <w:jc w:val="center"/>
            <w:rPr>
              <w:rFonts w:cs="Arial"/>
              <w:sz w:val="20"/>
              <w:szCs w:val="20"/>
              <w:lang w:eastAsia="en-US"/>
            </w:rPr>
          </w:pPr>
          <w:r w:rsidRPr="006321DC">
            <w:rPr>
              <w:rFonts w:cs="Arial"/>
              <w:sz w:val="20"/>
              <w:szCs w:val="20"/>
              <w:lang w:eastAsia="en-US"/>
            </w:rPr>
            <w:t>08</w:t>
          </w:r>
        </w:p>
      </w:tc>
      <w:tc>
        <w:tcPr>
          <w:tcW w:w="2552" w:type="dxa"/>
          <w:gridSpan w:val="2"/>
          <w:vAlign w:val="center"/>
        </w:tcPr>
        <w:p w14:paraId="7A234EB4" w14:textId="28697C5D" w:rsidR="008D4EBD" w:rsidRPr="006E66C6" w:rsidRDefault="008D4EBD" w:rsidP="00A13E30">
          <w:pPr>
            <w:jc w:val="center"/>
            <w:rPr>
              <w:rFonts w:cs="Arial"/>
              <w:sz w:val="20"/>
              <w:szCs w:val="20"/>
              <w:lang w:eastAsia="en-US"/>
            </w:rPr>
          </w:pPr>
          <w:r w:rsidRPr="006321DC">
            <w:rPr>
              <w:rFonts w:cs="Arial"/>
              <w:sz w:val="20"/>
              <w:szCs w:val="20"/>
              <w:lang w:val="es-MX" w:eastAsia="en-US"/>
            </w:rPr>
            <w:t xml:space="preserve">Página </w:t>
          </w:r>
          <w:r w:rsidR="00D566D5" w:rsidRPr="006321DC">
            <w:rPr>
              <w:rFonts w:cs="Arial"/>
              <w:lang w:eastAsia="en-US"/>
            </w:rPr>
            <w:fldChar w:fldCharType="begin"/>
          </w:r>
          <w:r w:rsidRPr="006321DC">
            <w:rPr>
              <w:rFonts w:cs="Arial"/>
              <w:sz w:val="20"/>
              <w:szCs w:val="20"/>
              <w:lang w:val="es-MX" w:eastAsia="en-US"/>
            </w:rPr>
            <w:instrText>PAGE  \* Arabic  \* MERGEFORMAT</w:instrText>
          </w:r>
          <w:r w:rsidR="00D566D5" w:rsidRPr="006321DC">
            <w:rPr>
              <w:rFonts w:cs="Arial"/>
              <w:lang w:eastAsia="en-US"/>
            </w:rPr>
            <w:fldChar w:fldCharType="separate"/>
          </w:r>
          <w:r w:rsidR="00F71B01">
            <w:rPr>
              <w:rFonts w:cs="Arial"/>
              <w:noProof/>
              <w:sz w:val="20"/>
              <w:szCs w:val="20"/>
              <w:lang w:val="es-MX" w:eastAsia="en-US"/>
            </w:rPr>
            <w:t>1</w:t>
          </w:r>
          <w:r w:rsidR="00D566D5" w:rsidRPr="006321DC">
            <w:rPr>
              <w:rFonts w:cs="Arial"/>
              <w:lang w:eastAsia="en-US"/>
            </w:rPr>
            <w:fldChar w:fldCharType="end"/>
          </w:r>
          <w:r w:rsidRPr="006321DC">
            <w:rPr>
              <w:rFonts w:cs="Arial"/>
              <w:sz w:val="20"/>
              <w:szCs w:val="20"/>
              <w:lang w:val="es-MX" w:eastAsia="en-US"/>
            </w:rPr>
            <w:t xml:space="preserve"> de </w:t>
          </w:r>
          <w:r w:rsidR="006F51C3">
            <w:rPr>
              <w:rFonts w:cs="Arial"/>
              <w:sz w:val="20"/>
              <w:szCs w:val="20"/>
              <w:lang w:val="es-MX" w:eastAsia="en-US"/>
            </w:rPr>
            <w:t>1</w:t>
          </w:r>
          <w:r w:rsidR="00A13E30">
            <w:rPr>
              <w:rFonts w:cs="Arial"/>
              <w:sz w:val="20"/>
              <w:szCs w:val="20"/>
              <w:lang w:val="es-MX" w:eastAsia="en-US"/>
            </w:rPr>
            <w:t>1</w:t>
          </w:r>
        </w:p>
      </w:tc>
    </w:tr>
  </w:tbl>
  <w:p w14:paraId="0DC84498" w14:textId="2F9D9DB4" w:rsidR="008D4EBD" w:rsidRDefault="008D4EBD" w:rsidP="00953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977"/>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03895F3F"/>
    <w:multiLevelType w:val="hybridMultilevel"/>
    <w:tmpl w:val="8CA4FAD2"/>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2" w15:restartNumberingAfterBreak="0">
    <w:nsid w:val="048B6ED1"/>
    <w:multiLevelType w:val="multilevel"/>
    <w:tmpl w:val="2728A318"/>
    <w:lvl w:ilvl="0">
      <w:start w:val="1"/>
      <w:numFmt w:val="decimal"/>
      <w:lvlText w:val="%1."/>
      <w:lvlJc w:val="left"/>
      <w:pPr>
        <w:ind w:left="375" w:hanging="375"/>
      </w:pPr>
      <w:rPr>
        <w:rFonts w:cs="Arial" w:hint="default"/>
        <w:sz w:val="22"/>
      </w:rPr>
    </w:lvl>
    <w:lvl w:ilvl="1">
      <w:start w:val="1"/>
      <w:numFmt w:val="decimal"/>
      <w:lvlText w:val="%1.%2."/>
      <w:lvlJc w:val="left"/>
      <w:pPr>
        <w:ind w:left="1019" w:hanging="375"/>
      </w:pPr>
      <w:rPr>
        <w:rFonts w:cs="Arial" w:hint="default"/>
        <w:sz w:val="24"/>
      </w:rPr>
    </w:lvl>
    <w:lvl w:ilvl="2">
      <w:start w:val="1"/>
      <w:numFmt w:val="decimal"/>
      <w:lvlText w:val="%1.%2.%3."/>
      <w:lvlJc w:val="left"/>
      <w:pPr>
        <w:ind w:left="2008" w:hanging="720"/>
      </w:pPr>
      <w:rPr>
        <w:rFonts w:cs="Arial" w:hint="default"/>
        <w:sz w:val="22"/>
      </w:rPr>
    </w:lvl>
    <w:lvl w:ilvl="3">
      <w:start w:val="1"/>
      <w:numFmt w:val="decimal"/>
      <w:lvlText w:val="%1.%2.%3.%4."/>
      <w:lvlJc w:val="left"/>
      <w:pPr>
        <w:ind w:left="2652" w:hanging="720"/>
      </w:pPr>
      <w:rPr>
        <w:rFonts w:cs="Arial" w:hint="default"/>
        <w:sz w:val="22"/>
      </w:rPr>
    </w:lvl>
    <w:lvl w:ilvl="4">
      <w:start w:val="1"/>
      <w:numFmt w:val="decimal"/>
      <w:lvlText w:val="%1.%2.%3.%4.%5."/>
      <w:lvlJc w:val="left"/>
      <w:pPr>
        <w:ind w:left="3656" w:hanging="1080"/>
      </w:pPr>
      <w:rPr>
        <w:rFonts w:cs="Arial" w:hint="default"/>
        <w:sz w:val="22"/>
      </w:rPr>
    </w:lvl>
    <w:lvl w:ilvl="5">
      <w:start w:val="1"/>
      <w:numFmt w:val="decimal"/>
      <w:lvlText w:val="%1.%2.%3.%4.%5.%6."/>
      <w:lvlJc w:val="left"/>
      <w:pPr>
        <w:ind w:left="4300" w:hanging="1080"/>
      </w:pPr>
      <w:rPr>
        <w:rFonts w:cs="Arial" w:hint="default"/>
        <w:sz w:val="22"/>
      </w:rPr>
    </w:lvl>
    <w:lvl w:ilvl="6">
      <w:start w:val="1"/>
      <w:numFmt w:val="decimal"/>
      <w:lvlText w:val="%1.%2.%3.%4.%5.%6.%7."/>
      <w:lvlJc w:val="left"/>
      <w:pPr>
        <w:ind w:left="5304" w:hanging="1440"/>
      </w:pPr>
      <w:rPr>
        <w:rFonts w:cs="Arial" w:hint="default"/>
        <w:sz w:val="22"/>
      </w:rPr>
    </w:lvl>
    <w:lvl w:ilvl="7">
      <w:start w:val="1"/>
      <w:numFmt w:val="decimal"/>
      <w:lvlText w:val="%1.%2.%3.%4.%5.%6.%7.%8."/>
      <w:lvlJc w:val="left"/>
      <w:pPr>
        <w:ind w:left="5948" w:hanging="1440"/>
      </w:pPr>
      <w:rPr>
        <w:rFonts w:cs="Arial" w:hint="default"/>
        <w:sz w:val="22"/>
      </w:rPr>
    </w:lvl>
    <w:lvl w:ilvl="8">
      <w:start w:val="1"/>
      <w:numFmt w:val="decimal"/>
      <w:lvlText w:val="%1.%2.%3.%4.%5.%6.%7.%8.%9."/>
      <w:lvlJc w:val="left"/>
      <w:pPr>
        <w:ind w:left="6952" w:hanging="1800"/>
      </w:pPr>
      <w:rPr>
        <w:rFonts w:cs="Arial" w:hint="default"/>
        <w:sz w:val="22"/>
      </w:rPr>
    </w:lvl>
  </w:abstractNum>
  <w:abstractNum w:abstractNumId="3" w15:restartNumberingAfterBreak="0">
    <w:nsid w:val="0550109C"/>
    <w:multiLevelType w:val="hybridMultilevel"/>
    <w:tmpl w:val="DA36EEBC"/>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4" w15:restartNumberingAfterBreak="0">
    <w:nsid w:val="0B9875C0"/>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111F12CE"/>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2E212A3"/>
    <w:multiLevelType w:val="hybridMultilevel"/>
    <w:tmpl w:val="5980E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4C4A7A"/>
    <w:multiLevelType w:val="hybridMultilevel"/>
    <w:tmpl w:val="338AC09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91F7EEC"/>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F466DE"/>
    <w:multiLevelType w:val="hybridMultilevel"/>
    <w:tmpl w:val="0DB889B6"/>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10" w15:restartNumberingAfterBreak="0">
    <w:nsid w:val="1D557B4A"/>
    <w:multiLevelType w:val="hybridMultilevel"/>
    <w:tmpl w:val="7876ED84"/>
    <w:lvl w:ilvl="0" w:tplc="61C8B3B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D2420E"/>
    <w:multiLevelType w:val="hybridMultilevel"/>
    <w:tmpl w:val="C792BF4C"/>
    <w:lvl w:ilvl="0" w:tplc="9A6E1858">
      <w:start w:val="1"/>
      <w:numFmt w:val="decimal"/>
      <w:lvlText w:val="%1."/>
      <w:lvlJc w:val="left"/>
      <w:pPr>
        <w:ind w:left="1854" w:hanging="360"/>
      </w:pPr>
    </w:lvl>
    <w:lvl w:ilvl="1" w:tplc="080A0019" w:tentative="1">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12" w15:restartNumberingAfterBreak="0">
    <w:nsid w:val="206338BF"/>
    <w:multiLevelType w:val="hybridMultilevel"/>
    <w:tmpl w:val="5DB2F76C"/>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13" w15:restartNumberingAfterBreak="0">
    <w:nsid w:val="279E10DD"/>
    <w:multiLevelType w:val="multilevel"/>
    <w:tmpl w:val="2728A318"/>
    <w:lvl w:ilvl="0">
      <w:start w:val="1"/>
      <w:numFmt w:val="decimal"/>
      <w:lvlText w:val="%1."/>
      <w:lvlJc w:val="left"/>
      <w:pPr>
        <w:ind w:left="375" w:hanging="375"/>
      </w:pPr>
      <w:rPr>
        <w:rFonts w:cs="Arial" w:hint="default"/>
        <w:sz w:val="22"/>
      </w:rPr>
    </w:lvl>
    <w:lvl w:ilvl="1">
      <w:start w:val="1"/>
      <w:numFmt w:val="decimal"/>
      <w:lvlText w:val="%1.%2."/>
      <w:lvlJc w:val="left"/>
      <w:pPr>
        <w:ind w:left="1019" w:hanging="375"/>
      </w:pPr>
      <w:rPr>
        <w:rFonts w:cs="Arial" w:hint="default"/>
        <w:sz w:val="24"/>
      </w:rPr>
    </w:lvl>
    <w:lvl w:ilvl="2">
      <w:start w:val="1"/>
      <w:numFmt w:val="decimal"/>
      <w:lvlText w:val="%1.%2.%3."/>
      <w:lvlJc w:val="left"/>
      <w:pPr>
        <w:ind w:left="2008" w:hanging="720"/>
      </w:pPr>
      <w:rPr>
        <w:rFonts w:cs="Arial" w:hint="default"/>
        <w:sz w:val="22"/>
      </w:rPr>
    </w:lvl>
    <w:lvl w:ilvl="3">
      <w:start w:val="1"/>
      <w:numFmt w:val="decimal"/>
      <w:lvlText w:val="%1.%2.%3.%4."/>
      <w:lvlJc w:val="left"/>
      <w:pPr>
        <w:ind w:left="2652" w:hanging="720"/>
      </w:pPr>
      <w:rPr>
        <w:rFonts w:cs="Arial" w:hint="default"/>
        <w:sz w:val="22"/>
      </w:rPr>
    </w:lvl>
    <w:lvl w:ilvl="4">
      <w:start w:val="1"/>
      <w:numFmt w:val="decimal"/>
      <w:lvlText w:val="%1.%2.%3.%4.%5."/>
      <w:lvlJc w:val="left"/>
      <w:pPr>
        <w:ind w:left="3656" w:hanging="1080"/>
      </w:pPr>
      <w:rPr>
        <w:rFonts w:cs="Arial" w:hint="default"/>
        <w:sz w:val="22"/>
      </w:rPr>
    </w:lvl>
    <w:lvl w:ilvl="5">
      <w:start w:val="1"/>
      <w:numFmt w:val="decimal"/>
      <w:lvlText w:val="%1.%2.%3.%4.%5.%6."/>
      <w:lvlJc w:val="left"/>
      <w:pPr>
        <w:ind w:left="4300" w:hanging="1080"/>
      </w:pPr>
      <w:rPr>
        <w:rFonts w:cs="Arial" w:hint="default"/>
        <w:sz w:val="22"/>
      </w:rPr>
    </w:lvl>
    <w:lvl w:ilvl="6">
      <w:start w:val="1"/>
      <w:numFmt w:val="decimal"/>
      <w:lvlText w:val="%1.%2.%3.%4.%5.%6.%7."/>
      <w:lvlJc w:val="left"/>
      <w:pPr>
        <w:ind w:left="5304" w:hanging="1440"/>
      </w:pPr>
      <w:rPr>
        <w:rFonts w:cs="Arial" w:hint="default"/>
        <w:sz w:val="22"/>
      </w:rPr>
    </w:lvl>
    <w:lvl w:ilvl="7">
      <w:start w:val="1"/>
      <w:numFmt w:val="decimal"/>
      <w:lvlText w:val="%1.%2.%3.%4.%5.%6.%7.%8."/>
      <w:lvlJc w:val="left"/>
      <w:pPr>
        <w:ind w:left="5948" w:hanging="1440"/>
      </w:pPr>
      <w:rPr>
        <w:rFonts w:cs="Arial" w:hint="default"/>
        <w:sz w:val="22"/>
      </w:rPr>
    </w:lvl>
    <w:lvl w:ilvl="8">
      <w:start w:val="1"/>
      <w:numFmt w:val="decimal"/>
      <w:lvlText w:val="%1.%2.%3.%4.%5.%6.%7.%8.%9."/>
      <w:lvlJc w:val="left"/>
      <w:pPr>
        <w:ind w:left="6952" w:hanging="1800"/>
      </w:pPr>
      <w:rPr>
        <w:rFonts w:cs="Arial" w:hint="default"/>
        <w:sz w:val="22"/>
      </w:rPr>
    </w:lvl>
  </w:abstractNum>
  <w:abstractNum w:abstractNumId="14" w15:restartNumberingAfterBreak="0">
    <w:nsid w:val="27C866B0"/>
    <w:multiLevelType w:val="multilevel"/>
    <w:tmpl w:val="F0F2F38E"/>
    <w:lvl w:ilvl="0">
      <w:start w:val="5"/>
      <w:numFmt w:val="decimal"/>
      <w:lvlText w:val="%1."/>
      <w:lvlJc w:val="left"/>
      <w:pPr>
        <w:ind w:left="390" w:hanging="390"/>
      </w:pPr>
      <w:rPr>
        <w:rFonts w:cs="Times New Roman" w:hint="default"/>
        <w:b/>
        <w:color w:val="000000"/>
        <w:u w:val="single"/>
      </w:rPr>
    </w:lvl>
    <w:lvl w:ilvl="1">
      <w:start w:val="1"/>
      <w:numFmt w:val="decimal"/>
      <w:lvlText w:val="%1.%2."/>
      <w:lvlJc w:val="left"/>
      <w:pPr>
        <w:ind w:left="1364" w:hanging="720"/>
      </w:pPr>
      <w:rPr>
        <w:rFonts w:cs="Times New Roman" w:hint="default"/>
        <w:b w:val="0"/>
        <w:color w:val="000000"/>
        <w:u w:val="none"/>
      </w:rPr>
    </w:lvl>
    <w:lvl w:ilvl="2">
      <w:start w:val="1"/>
      <w:numFmt w:val="decimal"/>
      <w:lvlText w:val="%1.%2.%3."/>
      <w:lvlJc w:val="left"/>
      <w:pPr>
        <w:ind w:left="2008" w:hanging="720"/>
      </w:pPr>
      <w:rPr>
        <w:rFonts w:cs="Times New Roman" w:hint="default"/>
        <w:b/>
        <w:color w:val="000000"/>
        <w:u w:val="single"/>
      </w:rPr>
    </w:lvl>
    <w:lvl w:ilvl="3">
      <w:start w:val="1"/>
      <w:numFmt w:val="decimal"/>
      <w:lvlText w:val="%1.%2.%3.%4."/>
      <w:lvlJc w:val="left"/>
      <w:pPr>
        <w:ind w:left="3012" w:hanging="1080"/>
      </w:pPr>
      <w:rPr>
        <w:rFonts w:cs="Times New Roman" w:hint="default"/>
        <w:b/>
        <w:color w:val="000000"/>
        <w:u w:val="single"/>
      </w:rPr>
    </w:lvl>
    <w:lvl w:ilvl="4">
      <w:start w:val="1"/>
      <w:numFmt w:val="decimal"/>
      <w:lvlText w:val="%1.%2.%3.%4.%5."/>
      <w:lvlJc w:val="left"/>
      <w:pPr>
        <w:ind w:left="3656" w:hanging="1080"/>
      </w:pPr>
      <w:rPr>
        <w:rFonts w:cs="Times New Roman" w:hint="default"/>
        <w:b/>
        <w:color w:val="000000"/>
        <w:u w:val="single"/>
      </w:rPr>
    </w:lvl>
    <w:lvl w:ilvl="5">
      <w:start w:val="1"/>
      <w:numFmt w:val="decimal"/>
      <w:lvlText w:val="%1.%2.%3.%4.%5.%6."/>
      <w:lvlJc w:val="left"/>
      <w:pPr>
        <w:ind w:left="4660" w:hanging="1440"/>
      </w:pPr>
      <w:rPr>
        <w:rFonts w:cs="Times New Roman" w:hint="default"/>
        <w:b/>
        <w:color w:val="000000"/>
        <w:u w:val="single"/>
      </w:rPr>
    </w:lvl>
    <w:lvl w:ilvl="6">
      <w:start w:val="1"/>
      <w:numFmt w:val="decimal"/>
      <w:lvlText w:val="%1.%2.%3.%4.%5.%6.%7."/>
      <w:lvlJc w:val="left"/>
      <w:pPr>
        <w:ind w:left="5304" w:hanging="1440"/>
      </w:pPr>
      <w:rPr>
        <w:rFonts w:cs="Times New Roman" w:hint="default"/>
        <w:b/>
        <w:color w:val="000000"/>
        <w:u w:val="single"/>
      </w:rPr>
    </w:lvl>
    <w:lvl w:ilvl="7">
      <w:start w:val="1"/>
      <w:numFmt w:val="decimal"/>
      <w:lvlText w:val="%1.%2.%3.%4.%5.%6.%7.%8."/>
      <w:lvlJc w:val="left"/>
      <w:pPr>
        <w:ind w:left="6308" w:hanging="1800"/>
      </w:pPr>
      <w:rPr>
        <w:rFonts w:cs="Times New Roman" w:hint="default"/>
        <w:b/>
        <w:color w:val="000000"/>
        <w:u w:val="single"/>
      </w:rPr>
    </w:lvl>
    <w:lvl w:ilvl="8">
      <w:start w:val="1"/>
      <w:numFmt w:val="decimal"/>
      <w:lvlText w:val="%1.%2.%3.%4.%5.%6.%7.%8.%9."/>
      <w:lvlJc w:val="left"/>
      <w:pPr>
        <w:ind w:left="7312" w:hanging="2160"/>
      </w:pPr>
      <w:rPr>
        <w:rFonts w:cs="Times New Roman" w:hint="default"/>
        <w:b/>
        <w:color w:val="000000"/>
        <w:u w:val="single"/>
      </w:rPr>
    </w:lvl>
  </w:abstractNum>
  <w:abstractNum w:abstractNumId="15" w15:restartNumberingAfterBreak="0">
    <w:nsid w:val="2833550A"/>
    <w:multiLevelType w:val="hybridMultilevel"/>
    <w:tmpl w:val="370C2F5C"/>
    <w:lvl w:ilvl="0" w:tplc="61C8B3B6">
      <w:start w:val="1"/>
      <w:numFmt w:val="bullet"/>
      <w:lvlText w:val=""/>
      <w:lvlJc w:val="left"/>
      <w:pPr>
        <w:ind w:left="928"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6" w15:restartNumberingAfterBreak="0">
    <w:nsid w:val="304041C6"/>
    <w:multiLevelType w:val="hybridMultilevel"/>
    <w:tmpl w:val="0748D33E"/>
    <w:lvl w:ilvl="0" w:tplc="B8F03CD0">
      <w:start w:val="10"/>
      <w:numFmt w:val="upperRoman"/>
      <w:lvlText w:val="%1."/>
      <w:lvlJc w:val="right"/>
      <w:pPr>
        <w:tabs>
          <w:tab w:val="num" w:pos="1200"/>
        </w:tabs>
        <w:ind w:left="120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1622D27"/>
    <w:multiLevelType w:val="singleLevel"/>
    <w:tmpl w:val="31D4DDB6"/>
    <w:lvl w:ilvl="0">
      <w:start w:val="5"/>
      <w:numFmt w:val="upperRoman"/>
      <w:pStyle w:val="Ttulo1"/>
      <w:lvlText w:val="%1."/>
      <w:legacy w:legacy="1" w:legacySpace="0" w:legacyIndent="397"/>
      <w:lvlJc w:val="left"/>
      <w:pPr>
        <w:ind w:left="397" w:hanging="397"/>
      </w:pPr>
    </w:lvl>
  </w:abstractNum>
  <w:abstractNum w:abstractNumId="18" w15:restartNumberingAfterBreak="0">
    <w:nsid w:val="398F5360"/>
    <w:multiLevelType w:val="hybridMultilevel"/>
    <w:tmpl w:val="B7F011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C4C753B"/>
    <w:multiLevelType w:val="multilevel"/>
    <w:tmpl w:val="2728A318"/>
    <w:lvl w:ilvl="0">
      <w:start w:val="1"/>
      <w:numFmt w:val="decimal"/>
      <w:lvlText w:val="%1."/>
      <w:lvlJc w:val="left"/>
      <w:pPr>
        <w:ind w:left="375" w:hanging="375"/>
      </w:pPr>
      <w:rPr>
        <w:rFonts w:cs="Arial" w:hint="default"/>
        <w:sz w:val="22"/>
      </w:rPr>
    </w:lvl>
    <w:lvl w:ilvl="1">
      <w:start w:val="1"/>
      <w:numFmt w:val="decimal"/>
      <w:lvlText w:val="%1.%2."/>
      <w:lvlJc w:val="left"/>
      <w:pPr>
        <w:ind w:left="1019" w:hanging="375"/>
      </w:pPr>
      <w:rPr>
        <w:rFonts w:cs="Arial" w:hint="default"/>
        <w:sz w:val="24"/>
      </w:rPr>
    </w:lvl>
    <w:lvl w:ilvl="2">
      <w:start w:val="1"/>
      <w:numFmt w:val="decimal"/>
      <w:lvlText w:val="%1.%2.%3."/>
      <w:lvlJc w:val="left"/>
      <w:pPr>
        <w:ind w:left="2008" w:hanging="720"/>
      </w:pPr>
      <w:rPr>
        <w:rFonts w:cs="Arial" w:hint="default"/>
        <w:sz w:val="22"/>
      </w:rPr>
    </w:lvl>
    <w:lvl w:ilvl="3">
      <w:start w:val="1"/>
      <w:numFmt w:val="decimal"/>
      <w:lvlText w:val="%1.%2.%3.%4."/>
      <w:lvlJc w:val="left"/>
      <w:pPr>
        <w:ind w:left="2652" w:hanging="720"/>
      </w:pPr>
      <w:rPr>
        <w:rFonts w:cs="Arial" w:hint="default"/>
        <w:sz w:val="22"/>
      </w:rPr>
    </w:lvl>
    <w:lvl w:ilvl="4">
      <w:start w:val="1"/>
      <w:numFmt w:val="decimal"/>
      <w:lvlText w:val="%1.%2.%3.%4.%5."/>
      <w:lvlJc w:val="left"/>
      <w:pPr>
        <w:ind w:left="3656" w:hanging="1080"/>
      </w:pPr>
      <w:rPr>
        <w:rFonts w:cs="Arial" w:hint="default"/>
        <w:sz w:val="22"/>
      </w:rPr>
    </w:lvl>
    <w:lvl w:ilvl="5">
      <w:start w:val="1"/>
      <w:numFmt w:val="decimal"/>
      <w:lvlText w:val="%1.%2.%3.%4.%5.%6."/>
      <w:lvlJc w:val="left"/>
      <w:pPr>
        <w:ind w:left="4300" w:hanging="1080"/>
      </w:pPr>
      <w:rPr>
        <w:rFonts w:cs="Arial" w:hint="default"/>
        <w:sz w:val="22"/>
      </w:rPr>
    </w:lvl>
    <w:lvl w:ilvl="6">
      <w:start w:val="1"/>
      <w:numFmt w:val="decimal"/>
      <w:lvlText w:val="%1.%2.%3.%4.%5.%6.%7."/>
      <w:lvlJc w:val="left"/>
      <w:pPr>
        <w:ind w:left="5304" w:hanging="1440"/>
      </w:pPr>
      <w:rPr>
        <w:rFonts w:cs="Arial" w:hint="default"/>
        <w:sz w:val="22"/>
      </w:rPr>
    </w:lvl>
    <w:lvl w:ilvl="7">
      <w:start w:val="1"/>
      <w:numFmt w:val="decimal"/>
      <w:lvlText w:val="%1.%2.%3.%4.%5.%6.%7.%8."/>
      <w:lvlJc w:val="left"/>
      <w:pPr>
        <w:ind w:left="5948" w:hanging="1440"/>
      </w:pPr>
      <w:rPr>
        <w:rFonts w:cs="Arial" w:hint="default"/>
        <w:sz w:val="22"/>
      </w:rPr>
    </w:lvl>
    <w:lvl w:ilvl="8">
      <w:start w:val="1"/>
      <w:numFmt w:val="decimal"/>
      <w:lvlText w:val="%1.%2.%3.%4.%5.%6.%7.%8.%9."/>
      <w:lvlJc w:val="left"/>
      <w:pPr>
        <w:ind w:left="6952" w:hanging="1800"/>
      </w:pPr>
      <w:rPr>
        <w:rFonts w:cs="Arial" w:hint="default"/>
        <w:sz w:val="22"/>
      </w:rPr>
    </w:lvl>
  </w:abstractNum>
  <w:abstractNum w:abstractNumId="20" w15:restartNumberingAfterBreak="0">
    <w:nsid w:val="3FD927CF"/>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1" w15:restartNumberingAfterBreak="0">
    <w:nsid w:val="402F797D"/>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3C17747"/>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7EB4295"/>
    <w:multiLevelType w:val="hybridMultilevel"/>
    <w:tmpl w:val="D9EE28A6"/>
    <w:lvl w:ilvl="0" w:tplc="CD480310">
      <w:start w:val="1"/>
      <w:numFmt w:val="decimal"/>
      <w:lvlText w:val="%1."/>
      <w:lvlJc w:val="left"/>
      <w:pPr>
        <w:ind w:left="720" w:hanging="360"/>
      </w:pPr>
      <w:rPr>
        <w:rFonts w:ascii="Arial" w:eastAsia="Times New Roman"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3FC1F04"/>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5" w15:restartNumberingAfterBreak="0">
    <w:nsid w:val="54AD3C7C"/>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8504BF5"/>
    <w:multiLevelType w:val="multilevel"/>
    <w:tmpl w:val="741A6FC6"/>
    <w:lvl w:ilvl="0">
      <w:start w:val="2"/>
      <w:numFmt w:val="decimal"/>
      <w:lvlText w:val="%1."/>
      <w:lvlJc w:val="left"/>
      <w:pPr>
        <w:ind w:left="390" w:hanging="390"/>
      </w:pPr>
      <w:rPr>
        <w:rFonts w:hint="default"/>
      </w:rPr>
    </w:lvl>
    <w:lvl w:ilvl="1">
      <w:start w:val="1"/>
      <w:numFmt w:val="decimal"/>
      <w:lvlText w:val="%1.%2."/>
      <w:lvlJc w:val="left"/>
      <w:pPr>
        <w:ind w:left="1364" w:hanging="720"/>
      </w:pPr>
      <w:rPr>
        <w:rFonts w:hint="default"/>
        <w:b w:val="0"/>
        <w:sz w:val="24"/>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7" w15:restartNumberingAfterBreak="0">
    <w:nsid w:val="5F8E273E"/>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8" w15:restartNumberingAfterBreak="0">
    <w:nsid w:val="606311D8"/>
    <w:multiLevelType w:val="multilevel"/>
    <w:tmpl w:val="748A5D14"/>
    <w:lvl w:ilvl="0">
      <w:start w:val="6"/>
      <w:numFmt w:val="decimal"/>
      <w:lvlText w:val="%1."/>
      <w:lvlJc w:val="left"/>
      <w:pPr>
        <w:ind w:left="390" w:hanging="390"/>
      </w:pPr>
      <w:rPr>
        <w:rFonts w:hint="default"/>
        <w:color w:val="000000"/>
      </w:rPr>
    </w:lvl>
    <w:lvl w:ilvl="1">
      <w:start w:val="1"/>
      <w:numFmt w:val="decimal"/>
      <w:lvlText w:val="%1.%2."/>
      <w:lvlJc w:val="left"/>
      <w:pPr>
        <w:ind w:left="1146" w:hanging="720"/>
      </w:pPr>
      <w:rPr>
        <w:rFonts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29" w15:restartNumberingAfterBreak="0">
    <w:nsid w:val="63EA48E8"/>
    <w:multiLevelType w:val="hybridMultilevel"/>
    <w:tmpl w:val="02B2DE5E"/>
    <w:lvl w:ilvl="0" w:tplc="080A000F">
      <w:start w:val="1"/>
      <w:numFmt w:val="decimal"/>
      <w:lvlText w:val="%1."/>
      <w:lvlJc w:val="left"/>
      <w:pPr>
        <w:tabs>
          <w:tab w:val="num" w:pos="880"/>
        </w:tabs>
        <w:ind w:left="880" w:hanging="454"/>
      </w:pPr>
      <w:rPr>
        <w:rFonts w:hint="default"/>
        <w:b w:val="0"/>
        <w:i w:val="0"/>
        <w:sz w:val="24"/>
        <w:szCs w:val="24"/>
      </w:rPr>
    </w:lvl>
    <w:lvl w:ilvl="1" w:tplc="FFFFFFFF">
      <w:start w:val="1"/>
      <w:numFmt w:val="lowerLetter"/>
      <w:lvlText w:val="%2"/>
      <w:lvlJc w:val="left"/>
      <w:pPr>
        <w:tabs>
          <w:tab w:val="num" w:pos="2129"/>
        </w:tabs>
        <w:ind w:left="2129" w:hanging="623"/>
      </w:pPr>
      <w:rPr>
        <w:rFonts w:ascii="Arial" w:hAnsi="Arial" w:hint="default"/>
        <w:b w:val="0"/>
        <w:i w:val="0"/>
        <w:color w:val="auto"/>
        <w:sz w:val="24"/>
        <w:szCs w:val="24"/>
      </w:rPr>
    </w:lvl>
    <w:lvl w:ilvl="2" w:tplc="FFFFFFFF" w:tentative="1">
      <w:start w:val="1"/>
      <w:numFmt w:val="bullet"/>
      <w:lvlText w:val=""/>
      <w:lvlJc w:val="left"/>
      <w:pPr>
        <w:tabs>
          <w:tab w:val="num" w:pos="2586"/>
        </w:tabs>
        <w:ind w:left="2586" w:hanging="360"/>
      </w:pPr>
      <w:rPr>
        <w:rFonts w:ascii="Wingdings" w:hAnsi="Wingdings" w:hint="default"/>
      </w:r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cs="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cs="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663E2AFF"/>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1D67B00"/>
    <w:multiLevelType w:val="hybridMultilevel"/>
    <w:tmpl w:val="E45A0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6934604"/>
    <w:multiLevelType w:val="multilevel"/>
    <w:tmpl w:val="9484F5C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B1D62DE"/>
    <w:multiLevelType w:val="hybridMultilevel"/>
    <w:tmpl w:val="2DEC296C"/>
    <w:lvl w:ilvl="0" w:tplc="7518B790">
      <w:start w:val="1"/>
      <w:numFmt w:val="decimal"/>
      <w:lvlText w:val="%1."/>
      <w:lvlJc w:val="left"/>
      <w:pPr>
        <w:tabs>
          <w:tab w:val="num" w:pos="2138"/>
        </w:tabs>
        <w:ind w:left="2138" w:hanging="360"/>
      </w:pPr>
      <w:rPr>
        <w:rFonts w:ascii="Arial" w:hAnsi="Arial" w:hint="default"/>
        <w:b w:val="0"/>
        <w:i w:val="0"/>
        <w:sz w:val="24"/>
      </w:r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34" w15:restartNumberingAfterBreak="0">
    <w:nsid w:val="7F496535"/>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7"/>
    <w:lvlOverride w:ilvl="0">
      <w:lvl w:ilvl="0">
        <w:start w:val="1"/>
        <w:numFmt w:val="decimal"/>
        <w:pStyle w:val="Ttulo1"/>
        <w:lvlText w:val="%1."/>
        <w:lvlJc w:val="left"/>
        <w:pPr>
          <w:ind w:left="360" w:hanging="360"/>
        </w:pPr>
        <w:rPr>
          <w:rFonts w:hint="default"/>
        </w:rPr>
      </w:lvl>
    </w:lvlOverride>
  </w:num>
  <w:num w:numId="2">
    <w:abstractNumId w:val="16"/>
  </w:num>
  <w:num w:numId="3">
    <w:abstractNumId w:val="29"/>
  </w:num>
  <w:num w:numId="4">
    <w:abstractNumId w:val="31"/>
  </w:num>
  <w:num w:numId="5">
    <w:abstractNumId w:val="5"/>
  </w:num>
  <w:num w:numId="6">
    <w:abstractNumId w:val="15"/>
  </w:num>
  <w:num w:numId="7">
    <w:abstractNumId w:val="30"/>
  </w:num>
  <w:num w:numId="8">
    <w:abstractNumId w:val="21"/>
  </w:num>
  <w:num w:numId="9">
    <w:abstractNumId w:val="22"/>
  </w:num>
  <w:num w:numId="10">
    <w:abstractNumId w:val="34"/>
  </w:num>
  <w:num w:numId="11">
    <w:abstractNumId w:val="7"/>
  </w:num>
  <w:num w:numId="12">
    <w:abstractNumId w:val="25"/>
  </w:num>
  <w:num w:numId="13">
    <w:abstractNumId w:val="10"/>
  </w:num>
  <w:num w:numId="14">
    <w:abstractNumId w:val="23"/>
  </w:num>
  <w:num w:numId="15">
    <w:abstractNumId w:val="18"/>
  </w:num>
  <w:num w:numId="16">
    <w:abstractNumId w:val="33"/>
  </w:num>
  <w:num w:numId="17">
    <w:abstractNumId w:val="24"/>
  </w:num>
  <w:num w:numId="18">
    <w:abstractNumId w:val="0"/>
  </w:num>
  <w:num w:numId="19">
    <w:abstractNumId w:val="12"/>
  </w:num>
  <w:num w:numId="20">
    <w:abstractNumId w:val="27"/>
  </w:num>
  <w:num w:numId="21">
    <w:abstractNumId w:val="1"/>
  </w:num>
  <w:num w:numId="22">
    <w:abstractNumId w:val="3"/>
  </w:num>
  <w:num w:numId="23">
    <w:abstractNumId w:val="4"/>
  </w:num>
  <w:num w:numId="24">
    <w:abstractNumId w:val="2"/>
  </w:num>
  <w:num w:numId="25">
    <w:abstractNumId w:val="26"/>
  </w:num>
  <w:num w:numId="26">
    <w:abstractNumId w:val="32"/>
  </w:num>
  <w:num w:numId="27">
    <w:abstractNumId w:val="14"/>
  </w:num>
  <w:num w:numId="28">
    <w:abstractNumId w:val="6"/>
  </w:num>
  <w:num w:numId="29">
    <w:abstractNumId w:val="28"/>
  </w:num>
  <w:num w:numId="30">
    <w:abstractNumId w:val="13"/>
  </w:num>
  <w:num w:numId="31">
    <w:abstractNumId w:val="11"/>
  </w:num>
  <w:num w:numId="32">
    <w:abstractNumId w:val="20"/>
  </w:num>
  <w:num w:numId="33">
    <w:abstractNumId w:val="11"/>
  </w:num>
  <w:num w:numId="34">
    <w:abstractNumId w:val="19"/>
  </w:num>
  <w:num w:numId="35">
    <w:abstractNumId w:val="8"/>
  </w:num>
  <w:num w:numId="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doNotUseMarginsForDrawingGridOrigin/>
  <w:drawingGridVerticalOrigin w:val="198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A1"/>
    <w:rsid w:val="00000449"/>
    <w:rsid w:val="000036D3"/>
    <w:rsid w:val="00004095"/>
    <w:rsid w:val="000062C0"/>
    <w:rsid w:val="00006536"/>
    <w:rsid w:val="000101BC"/>
    <w:rsid w:val="0001092F"/>
    <w:rsid w:val="00011E0A"/>
    <w:rsid w:val="00013510"/>
    <w:rsid w:val="00014752"/>
    <w:rsid w:val="00014E00"/>
    <w:rsid w:val="000156A5"/>
    <w:rsid w:val="00023E29"/>
    <w:rsid w:val="00023E52"/>
    <w:rsid w:val="00025857"/>
    <w:rsid w:val="000266AC"/>
    <w:rsid w:val="000314CB"/>
    <w:rsid w:val="000323D5"/>
    <w:rsid w:val="00033E53"/>
    <w:rsid w:val="0003690D"/>
    <w:rsid w:val="00045F2D"/>
    <w:rsid w:val="00050107"/>
    <w:rsid w:val="00050FE1"/>
    <w:rsid w:val="00061E5E"/>
    <w:rsid w:val="00062F87"/>
    <w:rsid w:val="0006371D"/>
    <w:rsid w:val="00077642"/>
    <w:rsid w:val="00081B06"/>
    <w:rsid w:val="00085595"/>
    <w:rsid w:val="000863CD"/>
    <w:rsid w:val="00096B36"/>
    <w:rsid w:val="00097A17"/>
    <w:rsid w:val="000A1B0A"/>
    <w:rsid w:val="000B2963"/>
    <w:rsid w:val="000B6AC9"/>
    <w:rsid w:val="000D638A"/>
    <w:rsid w:val="000D75AC"/>
    <w:rsid w:val="000E3386"/>
    <w:rsid w:val="000E3AAC"/>
    <w:rsid w:val="000E3E7D"/>
    <w:rsid w:val="000E4BF6"/>
    <w:rsid w:val="000E6A47"/>
    <w:rsid w:val="00103141"/>
    <w:rsid w:val="0010399B"/>
    <w:rsid w:val="00105F35"/>
    <w:rsid w:val="00110644"/>
    <w:rsid w:val="0012322B"/>
    <w:rsid w:val="001443A7"/>
    <w:rsid w:val="00145315"/>
    <w:rsid w:val="00157B6A"/>
    <w:rsid w:val="001604D8"/>
    <w:rsid w:val="0016491B"/>
    <w:rsid w:val="00175E81"/>
    <w:rsid w:val="00177F19"/>
    <w:rsid w:val="00185193"/>
    <w:rsid w:val="001908CD"/>
    <w:rsid w:val="001910F1"/>
    <w:rsid w:val="00191621"/>
    <w:rsid w:val="001975BB"/>
    <w:rsid w:val="001A5D7C"/>
    <w:rsid w:val="001B23FD"/>
    <w:rsid w:val="001B7FBE"/>
    <w:rsid w:val="001C3E39"/>
    <w:rsid w:val="001D1CE3"/>
    <w:rsid w:val="001D334E"/>
    <w:rsid w:val="001D35E7"/>
    <w:rsid w:val="001D6AAC"/>
    <w:rsid w:val="001D7A46"/>
    <w:rsid w:val="001E5183"/>
    <w:rsid w:val="001F6F72"/>
    <w:rsid w:val="0021053A"/>
    <w:rsid w:val="00220EED"/>
    <w:rsid w:val="00224E0D"/>
    <w:rsid w:val="002264F1"/>
    <w:rsid w:val="00237A1B"/>
    <w:rsid w:val="002415AF"/>
    <w:rsid w:val="002431CC"/>
    <w:rsid w:val="00254109"/>
    <w:rsid w:val="00274BD6"/>
    <w:rsid w:val="002765F7"/>
    <w:rsid w:val="00276A9E"/>
    <w:rsid w:val="00285BDC"/>
    <w:rsid w:val="00291D54"/>
    <w:rsid w:val="002924FC"/>
    <w:rsid w:val="0029475F"/>
    <w:rsid w:val="002A15E8"/>
    <w:rsid w:val="002A690E"/>
    <w:rsid w:val="002B5398"/>
    <w:rsid w:val="002C0A14"/>
    <w:rsid w:val="002C36C4"/>
    <w:rsid w:val="002D140D"/>
    <w:rsid w:val="002D37CD"/>
    <w:rsid w:val="002D51B1"/>
    <w:rsid w:val="002E502A"/>
    <w:rsid w:val="002E5200"/>
    <w:rsid w:val="002F22DD"/>
    <w:rsid w:val="002F5063"/>
    <w:rsid w:val="002F7B51"/>
    <w:rsid w:val="0030594E"/>
    <w:rsid w:val="00313386"/>
    <w:rsid w:val="00313F81"/>
    <w:rsid w:val="00317AEF"/>
    <w:rsid w:val="00321BAD"/>
    <w:rsid w:val="00323370"/>
    <w:rsid w:val="00323DE3"/>
    <w:rsid w:val="003248BA"/>
    <w:rsid w:val="00324A01"/>
    <w:rsid w:val="00324DC5"/>
    <w:rsid w:val="003352E4"/>
    <w:rsid w:val="00335D02"/>
    <w:rsid w:val="0034059E"/>
    <w:rsid w:val="00341152"/>
    <w:rsid w:val="0034148F"/>
    <w:rsid w:val="00342DA1"/>
    <w:rsid w:val="003430D3"/>
    <w:rsid w:val="00352069"/>
    <w:rsid w:val="00355C6B"/>
    <w:rsid w:val="00360E4E"/>
    <w:rsid w:val="00360E50"/>
    <w:rsid w:val="00361C65"/>
    <w:rsid w:val="003753A4"/>
    <w:rsid w:val="00375D34"/>
    <w:rsid w:val="00383D9C"/>
    <w:rsid w:val="00397DE5"/>
    <w:rsid w:val="003A1217"/>
    <w:rsid w:val="003A5E84"/>
    <w:rsid w:val="003B1E46"/>
    <w:rsid w:val="003B3E9D"/>
    <w:rsid w:val="003B41FB"/>
    <w:rsid w:val="003B5DDA"/>
    <w:rsid w:val="003C4680"/>
    <w:rsid w:val="003C5395"/>
    <w:rsid w:val="003C7827"/>
    <w:rsid w:val="003D1B1C"/>
    <w:rsid w:val="003D4C58"/>
    <w:rsid w:val="003E000E"/>
    <w:rsid w:val="003E706D"/>
    <w:rsid w:val="004038F6"/>
    <w:rsid w:val="00407363"/>
    <w:rsid w:val="00427F6D"/>
    <w:rsid w:val="00437E50"/>
    <w:rsid w:val="00440B9E"/>
    <w:rsid w:val="00446C1C"/>
    <w:rsid w:val="00464AA5"/>
    <w:rsid w:val="00471D08"/>
    <w:rsid w:val="0048530E"/>
    <w:rsid w:val="004877B5"/>
    <w:rsid w:val="004879B6"/>
    <w:rsid w:val="00490023"/>
    <w:rsid w:val="00493E1C"/>
    <w:rsid w:val="00495084"/>
    <w:rsid w:val="00495313"/>
    <w:rsid w:val="004A2C3B"/>
    <w:rsid w:val="004A4F33"/>
    <w:rsid w:val="004A5A61"/>
    <w:rsid w:val="004A70D9"/>
    <w:rsid w:val="004A71EA"/>
    <w:rsid w:val="004A7490"/>
    <w:rsid w:val="004A76D5"/>
    <w:rsid w:val="004B3600"/>
    <w:rsid w:val="004C0D51"/>
    <w:rsid w:val="004C2112"/>
    <w:rsid w:val="004C3856"/>
    <w:rsid w:val="004C7D3B"/>
    <w:rsid w:val="004D4E35"/>
    <w:rsid w:val="004D5482"/>
    <w:rsid w:val="004D7108"/>
    <w:rsid w:val="004D727E"/>
    <w:rsid w:val="004E36C4"/>
    <w:rsid w:val="004E3D81"/>
    <w:rsid w:val="00502116"/>
    <w:rsid w:val="00504FFA"/>
    <w:rsid w:val="00507612"/>
    <w:rsid w:val="005158C9"/>
    <w:rsid w:val="005222F0"/>
    <w:rsid w:val="00524057"/>
    <w:rsid w:val="005300D8"/>
    <w:rsid w:val="00540A03"/>
    <w:rsid w:val="0054726D"/>
    <w:rsid w:val="00552BE5"/>
    <w:rsid w:val="00555AAF"/>
    <w:rsid w:val="00557132"/>
    <w:rsid w:val="0056653B"/>
    <w:rsid w:val="00566E12"/>
    <w:rsid w:val="005672AD"/>
    <w:rsid w:val="005733AC"/>
    <w:rsid w:val="00580AD3"/>
    <w:rsid w:val="0058629B"/>
    <w:rsid w:val="00590F44"/>
    <w:rsid w:val="00595009"/>
    <w:rsid w:val="00596F90"/>
    <w:rsid w:val="005A30B0"/>
    <w:rsid w:val="005A33BA"/>
    <w:rsid w:val="005C2B98"/>
    <w:rsid w:val="005C6673"/>
    <w:rsid w:val="005D0225"/>
    <w:rsid w:val="005E47AE"/>
    <w:rsid w:val="005F0899"/>
    <w:rsid w:val="005F0F7C"/>
    <w:rsid w:val="00604393"/>
    <w:rsid w:val="00606C98"/>
    <w:rsid w:val="00611643"/>
    <w:rsid w:val="00612A0E"/>
    <w:rsid w:val="006176F8"/>
    <w:rsid w:val="00631B98"/>
    <w:rsid w:val="006321DC"/>
    <w:rsid w:val="0063720E"/>
    <w:rsid w:val="006378A9"/>
    <w:rsid w:val="0064104E"/>
    <w:rsid w:val="00643B44"/>
    <w:rsid w:val="006511AD"/>
    <w:rsid w:val="00661885"/>
    <w:rsid w:val="00667459"/>
    <w:rsid w:val="00673FA6"/>
    <w:rsid w:val="00680F73"/>
    <w:rsid w:val="00683457"/>
    <w:rsid w:val="0068443A"/>
    <w:rsid w:val="0068578C"/>
    <w:rsid w:val="006906DD"/>
    <w:rsid w:val="006936A8"/>
    <w:rsid w:val="00695819"/>
    <w:rsid w:val="006A460C"/>
    <w:rsid w:val="006A5668"/>
    <w:rsid w:val="006A5C6F"/>
    <w:rsid w:val="006B3C98"/>
    <w:rsid w:val="006B3D67"/>
    <w:rsid w:val="006B692F"/>
    <w:rsid w:val="006C5379"/>
    <w:rsid w:val="006C7D62"/>
    <w:rsid w:val="006D4842"/>
    <w:rsid w:val="006E5FAF"/>
    <w:rsid w:val="006E66C6"/>
    <w:rsid w:val="006F07C8"/>
    <w:rsid w:val="006F51C3"/>
    <w:rsid w:val="00703C0C"/>
    <w:rsid w:val="00706A2F"/>
    <w:rsid w:val="00713B2C"/>
    <w:rsid w:val="00713B65"/>
    <w:rsid w:val="007201AD"/>
    <w:rsid w:val="007347AE"/>
    <w:rsid w:val="007368CF"/>
    <w:rsid w:val="00747924"/>
    <w:rsid w:val="00753CBD"/>
    <w:rsid w:val="00760A36"/>
    <w:rsid w:val="00761781"/>
    <w:rsid w:val="00765C12"/>
    <w:rsid w:val="00765F9A"/>
    <w:rsid w:val="00782A94"/>
    <w:rsid w:val="0079107A"/>
    <w:rsid w:val="00795235"/>
    <w:rsid w:val="0079595A"/>
    <w:rsid w:val="007965B5"/>
    <w:rsid w:val="007A3BBA"/>
    <w:rsid w:val="007B03B7"/>
    <w:rsid w:val="007B23D3"/>
    <w:rsid w:val="007B30E0"/>
    <w:rsid w:val="007C03C5"/>
    <w:rsid w:val="007C518F"/>
    <w:rsid w:val="007D0CA7"/>
    <w:rsid w:val="007D283F"/>
    <w:rsid w:val="007D4391"/>
    <w:rsid w:val="007E2A6C"/>
    <w:rsid w:val="007E5902"/>
    <w:rsid w:val="007F1225"/>
    <w:rsid w:val="007F240A"/>
    <w:rsid w:val="007F4D7E"/>
    <w:rsid w:val="007F6B2D"/>
    <w:rsid w:val="00804AF9"/>
    <w:rsid w:val="00804D86"/>
    <w:rsid w:val="0081340B"/>
    <w:rsid w:val="00813A57"/>
    <w:rsid w:val="00815B0B"/>
    <w:rsid w:val="00817CC8"/>
    <w:rsid w:val="008317D6"/>
    <w:rsid w:val="00833863"/>
    <w:rsid w:val="00834465"/>
    <w:rsid w:val="00836BD6"/>
    <w:rsid w:val="00840357"/>
    <w:rsid w:val="0084648C"/>
    <w:rsid w:val="00850C67"/>
    <w:rsid w:val="00851425"/>
    <w:rsid w:val="008521FD"/>
    <w:rsid w:val="0085241D"/>
    <w:rsid w:val="00852DF8"/>
    <w:rsid w:val="00853045"/>
    <w:rsid w:val="008537B9"/>
    <w:rsid w:val="008557A0"/>
    <w:rsid w:val="00863FB2"/>
    <w:rsid w:val="00865D72"/>
    <w:rsid w:val="00866DD0"/>
    <w:rsid w:val="00870E6E"/>
    <w:rsid w:val="00883636"/>
    <w:rsid w:val="0088532E"/>
    <w:rsid w:val="00891322"/>
    <w:rsid w:val="008947A0"/>
    <w:rsid w:val="008A3AF7"/>
    <w:rsid w:val="008B05E6"/>
    <w:rsid w:val="008B43DC"/>
    <w:rsid w:val="008B4F85"/>
    <w:rsid w:val="008B702C"/>
    <w:rsid w:val="008C05E0"/>
    <w:rsid w:val="008C3DFB"/>
    <w:rsid w:val="008D00BA"/>
    <w:rsid w:val="008D275E"/>
    <w:rsid w:val="008D279C"/>
    <w:rsid w:val="008D2AAB"/>
    <w:rsid w:val="008D4EBD"/>
    <w:rsid w:val="008E0ECB"/>
    <w:rsid w:val="008E4CC9"/>
    <w:rsid w:val="008E6152"/>
    <w:rsid w:val="008F2922"/>
    <w:rsid w:val="008F31D6"/>
    <w:rsid w:val="008F78BB"/>
    <w:rsid w:val="00901414"/>
    <w:rsid w:val="009060F4"/>
    <w:rsid w:val="00912BAD"/>
    <w:rsid w:val="00917799"/>
    <w:rsid w:val="00931BCE"/>
    <w:rsid w:val="00932FBA"/>
    <w:rsid w:val="00940F8B"/>
    <w:rsid w:val="00942E7B"/>
    <w:rsid w:val="00946D10"/>
    <w:rsid w:val="009535EE"/>
    <w:rsid w:val="00957C62"/>
    <w:rsid w:val="0097413F"/>
    <w:rsid w:val="009838F2"/>
    <w:rsid w:val="00984A59"/>
    <w:rsid w:val="00986AFA"/>
    <w:rsid w:val="009910F6"/>
    <w:rsid w:val="0099300D"/>
    <w:rsid w:val="00997B38"/>
    <w:rsid w:val="009A1771"/>
    <w:rsid w:val="009A63CA"/>
    <w:rsid w:val="009B3217"/>
    <w:rsid w:val="009C012D"/>
    <w:rsid w:val="009C3097"/>
    <w:rsid w:val="009C365E"/>
    <w:rsid w:val="009C493A"/>
    <w:rsid w:val="009D05A5"/>
    <w:rsid w:val="009E1873"/>
    <w:rsid w:val="009E2294"/>
    <w:rsid w:val="009E5745"/>
    <w:rsid w:val="009E6C8D"/>
    <w:rsid w:val="009F3079"/>
    <w:rsid w:val="00A0200B"/>
    <w:rsid w:val="00A13C1E"/>
    <w:rsid w:val="00A13E30"/>
    <w:rsid w:val="00A244BE"/>
    <w:rsid w:val="00A25089"/>
    <w:rsid w:val="00A25113"/>
    <w:rsid w:val="00A25D37"/>
    <w:rsid w:val="00A41836"/>
    <w:rsid w:val="00A4249E"/>
    <w:rsid w:val="00A43F1C"/>
    <w:rsid w:val="00A46463"/>
    <w:rsid w:val="00A465E6"/>
    <w:rsid w:val="00A47EDB"/>
    <w:rsid w:val="00A537B5"/>
    <w:rsid w:val="00A56C4B"/>
    <w:rsid w:val="00A725B9"/>
    <w:rsid w:val="00A74D20"/>
    <w:rsid w:val="00A82C6A"/>
    <w:rsid w:val="00A8560C"/>
    <w:rsid w:val="00A92FD8"/>
    <w:rsid w:val="00A94E65"/>
    <w:rsid w:val="00AA3DD6"/>
    <w:rsid w:val="00AA51AC"/>
    <w:rsid w:val="00AA5C1F"/>
    <w:rsid w:val="00AA7AF7"/>
    <w:rsid w:val="00AB2E2A"/>
    <w:rsid w:val="00AB348B"/>
    <w:rsid w:val="00AC2DE7"/>
    <w:rsid w:val="00AD21B8"/>
    <w:rsid w:val="00AD4B46"/>
    <w:rsid w:val="00AD5077"/>
    <w:rsid w:val="00AF5FE7"/>
    <w:rsid w:val="00AF712D"/>
    <w:rsid w:val="00B00B96"/>
    <w:rsid w:val="00B07B49"/>
    <w:rsid w:val="00B11960"/>
    <w:rsid w:val="00B11D88"/>
    <w:rsid w:val="00B14467"/>
    <w:rsid w:val="00B22CD0"/>
    <w:rsid w:val="00B32DED"/>
    <w:rsid w:val="00B35456"/>
    <w:rsid w:val="00B42408"/>
    <w:rsid w:val="00B4256D"/>
    <w:rsid w:val="00B42D4E"/>
    <w:rsid w:val="00B460E4"/>
    <w:rsid w:val="00B46D62"/>
    <w:rsid w:val="00B57DB1"/>
    <w:rsid w:val="00B605A3"/>
    <w:rsid w:val="00B60B06"/>
    <w:rsid w:val="00B60D60"/>
    <w:rsid w:val="00B6243B"/>
    <w:rsid w:val="00B65259"/>
    <w:rsid w:val="00B66C68"/>
    <w:rsid w:val="00B67D51"/>
    <w:rsid w:val="00B67E9A"/>
    <w:rsid w:val="00B70898"/>
    <w:rsid w:val="00B7252E"/>
    <w:rsid w:val="00B7799F"/>
    <w:rsid w:val="00B941E7"/>
    <w:rsid w:val="00BA2829"/>
    <w:rsid w:val="00BA3E47"/>
    <w:rsid w:val="00BA5E7A"/>
    <w:rsid w:val="00BB3034"/>
    <w:rsid w:val="00BB3D8A"/>
    <w:rsid w:val="00BC371D"/>
    <w:rsid w:val="00BC5B41"/>
    <w:rsid w:val="00BD1557"/>
    <w:rsid w:val="00BD2715"/>
    <w:rsid w:val="00BE29D9"/>
    <w:rsid w:val="00BE4D95"/>
    <w:rsid w:val="00BF3662"/>
    <w:rsid w:val="00BF5FE7"/>
    <w:rsid w:val="00C0619B"/>
    <w:rsid w:val="00C06AEE"/>
    <w:rsid w:val="00C07145"/>
    <w:rsid w:val="00C07D46"/>
    <w:rsid w:val="00C14650"/>
    <w:rsid w:val="00C24C10"/>
    <w:rsid w:val="00C26C04"/>
    <w:rsid w:val="00C335E9"/>
    <w:rsid w:val="00C42B85"/>
    <w:rsid w:val="00C42F6A"/>
    <w:rsid w:val="00C462BC"/>
    <w:rsid w:val="00C4641B"/>
    <w:rsid w:val="00C51CE1"/>
    <w:rsid w:val="00C53816"/>
    <w:rsid w:val="00C61834"/>
    <w:rsid w:val="00C679DA"/>
    <w:rsid w:val="00C70E0D"/>
    <w:rsid w:val="00C733E0"/>
    <w:rsid w:val="00C74D38"/>
    <w:rsid w:val="00C766AF"/>
    <w:rsid w:val="00C90D8A"/>
    <w:rsid w:val="00C97E98"/>
    <w:rsid w:val="00CA39F7"/>
    <w:rsid w:val="00CA6584"/>
    <w:rsid w:val="00CC073F"/>
    <w:rsid w:val="00CC663E"/>
    <w:rsid w:val="00CD2411"/>
    <w:rsid w:val="00CD3382"/>
    <w:rsid w:val="00CD33E6"/>
    <w:rsid w:val="00CD3B94"/>
    <w:rsid w:val="00CD4481"/>
    <w:rsid w:val="00CD6DAE"/>
    <w:rsid w:val="00CE4C1C"/>
    <w:rsid w:val="00CE6C04"/>
    <w:rsid w:val="00CF5B58"/>
    <w:rsid w:val="00CF64D9"/>
    <w:rsid w:val="00D011FB"/>
    <w:rsid w:val="00D068E0"/>
    <w:rsid w:val="00D10068"/>
    <w:rsid w:val="00D11EF3"/>
    <w:rsid w:val="00D16F17"/>
    <w:rsid w:val="00D225E6"/>
    <w:rsid w:val="00D227F9"/>
    <w:rsid w:val="00D3777F"/>
    <w:rsid w:val="00D42D67"/>
    <w:rsid w:val="00D438CA"/>
    <w:rsid w:val="00D47719"/>
    <w:rsid w:val="00D523DE"/>
    <w:rsid w:val="00D53251"/>
    <w:rsid w:val="00D55632"/>
    <w:rsid w:val="00D566D5"/>
    <w:rsid w:val="00D57877"/>
    <w:rsid w:val="00D57FAA"/>
    <w:rsid w:val="00D600E0"/>
    <w:rsid w:val="00D63C7C"/>
    <w:rsid w:val="00D64E27"/>
    <w:rsid w:val="00D72F34"/>
    <w:rsid w:val="00D735E6"/>
    <w:rsid w:val="00D74B10"/>
    <w:rsid w:val="00D828B9"/>
    <w:rsid w:val="00D8481F"/>
    <w:rsid w:val="00D87142"/>
    <w:rsid w:val="00D87721"/>
    <w:rsid w:val="00DA1EF5"/>
    <w:rsid w:val="00DA4030"/>
    <w:rsid w:val="00DB0075"/>
    <w:rsid w:val="00DB2441"/>
    <w:rsid w:val="00DD130C"/>
    <w:rsid w:val="00DD60AA"/>
    <w:rsid w:val="00DD6FA6"/>
    <w:rsid w:val="00DD74B4"/>
    <w:rsid w:val="00DD7B5C"/>
    <w:rsid w:val="00DE37EC"/>
    <w:rsid w:val="00DE3E1D"/>
    <w:rsid w:val="00DE4565"/>
    <w:rsid w:val="00DF66A5"/>
    <w:rsid w:val="00E02007"/>
    <w:rsid w:val="00E03C33"/>
    <w:rsid w:val="00E049D8"/>
    <w:rsid w:val="00E06520"/>
    <w:rsid w:val="00E06959"/>
    <w:rsid w:val="00E07D4D"/>
    <w:rsid w:val="00E10A21"/>
    <w:rsid w:val="00E11659"/>
    <w:rsid w:val="00E21D2D"/>
    <w:rsid w:val="00E32B30"/>
    <w:rsid w:val="00E410CE"/>
    <w:rsid w:val="00E43971"/>
    <w:rsid w:val="00E44AE9"/>
    <w:rsid w:val="00E52A97"/>
    <w:rsid w:val="00E80850"/>
    <w:rsid w:val="00E876B5"/>
    <w:rsid w:val="00E87CC0"/>
    <w:rsid w:val="00E94E90"/>
    <w:rsid w:val="00E957C7"/>
    <w:rsid w:val="00EA02E8"/>
    <w:rsid w:val="00EA0354"/>
    <w:rsid w:val="00EA1FB3"/>
    <w:rsid w:val="00EA541D"/>
    <w:rsid w:val="00EA5CF3"/>
    <w:rsid w:val="00EA5ED3"/>
    <w:rsid w:val="00EA6E82"/>
    <w:rsid w:val="00EB0B7A"/>
    <w:rsid w:val="00EB4D3D"/>
    <w:rsid w:val="00EB5ECE"/>
    <w:rsid w:val="00EB73C3"/>
    <w:rsid w:val="00EC3C49"/>
    <w:rsid w:val="00EC71EC"/>
    <w:rsid w:val="00ED22FA"/>
    <w:rsid w:val="00EE2F11"/>
    <w:rsid w:val="00EE360F"/>
    <w:rsid w:val="00EF448A"/>
    <w:rsid w:val="00EF634D"/>
    <w:rsid w:val="00EF6471"/>
    <w:rsid w:val="00EF7A4E"/>
    <w:rsid w:val="00F055AC"/>
    <w:rsid w:val="00F10E16"/>
    <w:rsid w:val="00F16D78"/>
    <w:rsid w:val="00F32813"/>
    <w:rsid w:val="00F337BA"/>
    <w:rsid w:val="00F36691"/>
    <w:rsid w:val="00F36849"/>
    <w:rsid w:val="00F37E41"/>
    <w:rsid w:val="00F44778"/>
    <w:rsid w:val="00F44D20"/>
    <w:rsid w:val="00F46A50"/>
    <w:rsid w:val="00F513EA"/>
    <w:rsid w:val="00F55FFA"/>
    <w:rsid w:val="00F60B91"/>
    <w:rsid w:val="00F710C7"/>
    <w:rsid w:val="00F71B01"/>
    <w:rsid w:val="00F8005B"/>
    <w:rsid w:val="00F833F8"/>
    <w:rsid w:val="00F9105A"/>
    <w:rsid w:val="00F939B4"/>
    <w:rsid w:val="00FA22B9"/>
    <w:rsid w:val="00FA26A8"/>
    <w:rsid w:val="00FA5A32"/>
    <w:rsid w:val="00FA602F"/>
    <w:rsid w:val="00FB1711"/>
    <w:rsid w:val="00FB3056"/>
    <w:rsid w:val="00FB57B3"/>
    <w:rsid w:val="00FD3D4C"/>
    <w:rsid w:val="00FE14B0"/>
    <w:rsid w:val="00FE2BBD"/>
    <w:rsid w:val="00FE5005"/>
    <w:rsid w:val="00FF311D"/>
    <w:rsid w:val="00FF5336"/>
    <w:rsid w:val="00FF5B7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7FB6F"/>
  <w15:docId w15:val="{6D1DC698-6D32-4603-BA53-1A18A28C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9D8"/>
    <w:pPr>
      <w:spacing w:line="360" w:lineRule="auto"/>
      <w:jc w:val="both"/>
    </w:pPr>
    <w:rPr>
      <w:rFonts w:ascii="Arial" w:hAnsi="Arial"/>
      <w:sz w:val="22"/>
      <w:lang w:eastAsia="es-ES"/>
    </w:rPr>
  </w:style>
  <w:style w:type="paragraph" w:styleId="Ttulo1">
    <w:name w:val="heading 1"/>
    <w:basedOn w:val="Normal"/>
    <w:next w:val="Normal"/>
    <w:qFormat/>
    <w:rsid w:val="00E049D8"/>
    <w:pPr>
      <w:keepNext/>
      <w:numPr>
        <w:numId w:val="1"/>
      </w:numPr>
      <w:tabs>
        <w:tab w:val="right" w:pos="9072"/>
      </w:tabs>
      <w:spacing w:before="120" w:after="120"/>
      <w:ind w:left="284" w:hanging="284"/>
      <w:outlineLvl w:val="0"/>
    </w:pPr>
    <w:rPr>
      <w:b/>
      <w:smallCaps/>
      <w:color w:val="000000" w:themeColor="text1"/>
    </w:rPr>
  </w:style>
  <w:style w:type="paragraph" w:styleId="Ttulo2">
    <w:name w:val="heading 2"/>
    <w:basedOn w:val="Normal"/>
    <w:next w:val="Normal"/>
    <w:qFormat/>
    <w:rsid w:val="00865D72"/>
    <w:pPr>
      <w:keepNext/>
      <w:numPr>
        <w:ilvl w:val="12"/>
      </w:numPr>
      <w:jc w:val="center"/>
      <w:outlineLvl w:val="1"/>
    </w:pPr>
    <w:rPr>
      <w:b/>
      <w:color w:val="000080"/>
      <w:sz w:val="24"/>
    </w:rPr>
  </w:style>
  <w:style w:type="paragraph" w:styleId="Ttulo3">
    <w:name w:val="heading 3"/>
    <w:basedOn w:val="Normal"/>
    <w:next w:val="Normal"/>
    <w:qFormat/>
    <w:rsid w:val="00865D72"/>
    <w:pPr>
      <w:keepNext/>
      <w:tabs>
        <w:tab w:val="left" w:pos="2552"/>
        <w:tab w:val="right" w:pos="8931"/>
        <w:tab w:val="left" w:pos="9072"/>
      </w:tabs>
      <w:jc w:val="center"/>
      <w:outlineLvl w:val="2"/>
    </w:pPr>
    <w:rPr>
      <w:b/>
    </w:rPr>
  </w:style>
  <w:style w:type="paragraph" w:styleId="Ttulo4">
    <w:name w:val="heading 4"/>
    <w:basedOn w:val="Normal"/>
    <w:next w:val="Normal"/>
    <w:qFormat/>
    <w:rsid w:val="00865D72"/>
    <w:pPr>
      <w:keepNext/>
      <w:tabs>
        <w:tab w:val="left" w:pos="2552"/>
        <w:tab w:val="right" w:pos="8931"/>
        <w:tab w:val="left" w:pos="9072"/>
      </w:tabs>
      <w:jc w:val="center"/>
      <w:outlineLvl w:val="3"/>
    </w:pPr>
    <w:rPr>
      <w:b/>
      <w:sz w:val="24"/>
    </w:rPr>
  </w:style>
  <w:style w:type="paragraph" w:styleId="Ttulo5">
    <w:name w:val="heading 5"/>
    <w:basedOn w:val="Normal"/>
    <w:next w:val="Normal"/>
    <w:qFormat/>
    <w:rsid w:val="00865D72"/>
    <w:pPr>
      <w:keepNext/>
      <w:jc w:val="center"/>
      <w:outlineLvl w:val="4"/>
    </w:pPr>
    <w:rPr>
      <w:color w:val="000080"/>
      <w:sz w:val="24"/>
    </w:rPr>
  </w:style>
  <w:style w:type="paragraph" w:styleId="Ttulo6">
    <w:name w:val="heading 6"/>
    <w:basedOn w:val="Normal"/>
    <w:next w:val="Normal"/>
    <w:qFormat/>
    <w:rsid w:val="00865D72"/>
    <w:pPr>
      <w:keepNext/>
      <w:numPr>
        <w:ilvl w:val="12"/>
      </w:numPr>
      <w:outlineLvl w:val="5"/>
    </w:pPr>
    <w:rPr>
      <w:b/>
      <w:color w:val="000080"/>
      <w:sz w:val="24"/>
    </w:rPr>
  </w:style>
  <w:style w:type="paragraph" w:styleId="Ttulo7">
    <w:name w:val="heading 7"/>
    <w:basedOn w:val="Normal"/>
    <w:next w:val="Normal"/>
    <w:qFormat/>
    <w:rsid w:val="00865D72"/>
    <w:pPr>
      <w:keepNext/>
      <w:jc w:val="right"/>
      <w:outlineLvl w:val="6"/>
    </w:pPr>
    <w:rPr>
      <w:b/>
      <w:color w:val="000080"/>
      <w:sz w:val="24"/>
    </w:rPr>
  </w:style>
  <w:style w:type="paragraph" w:styleId="Ttulo8">
    <w:name w:val="heading 8"/>
    <w:basedOn w:val="Normal"/>
    <w:next w:val="Normal"/>
    <w:qFormat/>
    <w:rsid w:val="00865D72"/>
    <w:pPr>
      <w:keepNext/>
      <w:tabs>
        <w:tab w:val="left" w:pos="2552"/>
        <w:tab w:val="right" w:pos="8931"/>
        <w:tab w:val="left" w:pos="9072"/>
      </w:tabs>
      <w:jc w:val="center"/>
      <w:outlineLvl w:val="7"/>
    </w:pPr>
    <w:rPr>
      <w:b/>
      <w:color w:val="0000FF"/>
      <w:sz w:val="24"/>
    </w:rPr>
  </w:style>
  <w:style w:type="paragraph" w:styleId="Ttulo9">
    <w:name w:val="heading 9"/>
    <w:basedOn w:val="Normal"/>
    <w:next w:val="Normal"/>
    <w:qFormat/>
    <w:rsid w:val="00865D72"/>
    <w:pPr>
      <w:keepNext/>
      <w:outlineLvl w:val="8"/>
    </w:pPr>
    <w:rPr>
      <w:color w:val="0000FF"/>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5D72"/>
    <w:pPr>
      <w:tabs>
        <w:tab w:val="center" w:pos="4252"/>
        <w:tab w:val="right" w:pos="8504"/>
      </w:tabs>
    </w:pPr>
  </w:style>
  <w:style w:type="paragraph" w:styleId="Piedepgina">
    <w:name w:val="footer"/>
    <w:basedOn w:val="Normal"/>
    <w:rsid w:val="00865D72"/>
    <w:pPr>
      <w:tabs>
        <w:tab w:val="center" w:pos="4252"/>
        <w:tab w:val="right" w:pos="8504"/>
      </w:tabs>
    </w:pPr>
  </w:style>
  <w:style w:type="character" w:styleId="Nmerodepgina">
    <w:name w:val="page number"/>
    <w:basedOn w:val="Fuentedeprrafopredeter"/>
    <w:rsid w:val="00865D72"/>
  </w:style>
  <w:style w:type="paragraph" w:styleId="Sangradetextonormal">
    <w:name w:val="Body Text Indent"/>
    <w:basedOn w:val="Normal"/>
    <w:rsid w:val="00865D72"/>
    <w:pPr>
      <w:numPr>
        <w:ilvl w:val="12"/>
      </w:numPr>
      <w:tabs>
        <w:tab w:val="left" w:pos="709"/>
        <w:tab w:val="left" w:pos="851"/>
      </w:tabs>
      <w:ind w:left="851" w:hanging="851"/>
    </w:pPr>
    <w:rPr>
      <w:color w:val="000080"/>
      <w:sz w:val="24"/>
    </w:rPr>
  </w:style>
  <w:style w:type="paragraph" w:styleId="Textoindependiente">
    <w:name w:val="Body Text"/>
    <w:basedOn w:val="Normal"/>
    <w:rsid w:val="00865D72"/>
    <w:rPr>
      <w:color w:val="000080"/>
      <w:sz w:val="24"/>
    </w:rPr>
  </w:style>
  <w:style w:type="paragraph" w:styleId="Sangra2detindependiente">
    <w:name w:val="Body Text Indent 2"/>
    <w:basedOn w:val="Normal"/>
    <w:rsid w:val="00865D72"/>
    <w:pPr>
      <w:numPr>
        <w:ilvl w:val="12"/>
      </w:numPr>
      <w:tabs>
        <w:tab w:val="left" w:pos="284"/>
      </w:tabs>
      <w:ind w:left="284" w:hanging="1702"/>
    </w:pPr>
    <w:rPr>
      <w:color w:val="000080"/>
      <w:sz w:val="24"/>
    </w:rPr>
  </w:style>
  <w:style w:type="paragraph" w:styleId="Textoindependiente3">
    <w:name w:val="Body Text 3"/>
    <w:basedOn w:val="Normal"/>
    <w:rsid w:val="00865D72"/>
    <w:pPr>
      <w:spacing w:after="240" w:line="240" w:lineRule="atLeast"/>
      <w:ind w:right="332"/>
    </w:pPr>
    <w:rPr>
      <w:sz w:val="24"/>
    </w:rPr>
  </w:style>
  <w:style w:type="paragraph" w:styleId="Textodebloque">
    <w:name w:val="Block Text"/>
    <w:basedOn w:val="Normal"/>
    <w:rsid w:val="00865D72"/>
    <w:pPr>
      <w:ind w:left="360" w:right="-91"/>
    </w:pPr>
    <w:rPr>
      <w:b/>
      <w:bCs/>
    </w:rPr>
  </w:style>
  <w:style w:type="paragraph" w:styleId="Textoindependiente2">
    <w:name w:val="Body Text 2"/>
    <w:basedOn w:val="Normal"/>
    <w:rsid w:val="00865D72"/>
    <w:pPr>
      <w:numPr>
        <w:ilvl w:val="12"/>
      </w:numPr>
    </w:pPr>
    <w:rPr>
      <w:b/>
      <w:bCs/>
    </w:rPr>
  </w:style>
  <w:style w:type="paragraph" w:styleId="Sangra3detindependiente">
    <w:name w:val="Body Text Indent 3"/>
    <w:basedOn w:val="Normal"/>
    <w:rsid w:val="00865D72"/>
    <w:pPr>
      <w:tabs>
        <w:tab w:val="left" w:pos="0"/>
        <w:tab w:val="left" w:pos="567"/>
      </w:tabs>
      <w:ind w:left="510"/>
    </w:pPr>
    <w:rPr>
      <w:b/>
      <w:bCs/>
      <w:color w:val="000080"/>
    </w:rPr>
  </w:style>
  <w:style w:type="paragraph" w:styleId="Mapadeldocumento">
    <w:name w:val="Document Map"/>
    <w:basedOn w:val="Normal"/>
    <w:semiHidden/>
    <w:rsid w:val="00865D72"/>
    <w:pPr>
      <w:shd w:val="clear" w:color="auto" w:fill="000080"/>
    </w:pPr>
    <w:rPr>
      <w:rFonts w:ascii="Tahoma" w:hAnsi="Tahoma" w:cs="Tahoma"/>
    </w:rPr>
  </w:style>
  <w:style w:type="paragraph" w:styleId="Textosinformato">
    <w:name w:val="Plain Text"/>
    <w:basedOn w:val="Normal"/>
    <w:rsid w:val="00865D72"/>
    <w:rPr>
      <w:rFonts w:ascii="Courier New" w:hAnsi="Courier New"/>
      <w:lang w:val="es-ES"/>
    </w:rPr>
  </w:style>
  <w:style w:type="paragraph" w:styleId="Textodeglobo">
    <w:name w:val="Balloon Text"/>
    <w:basedOn w:val="Normal"/>
    <w:link w:val="TextodegloboCar"/>
    <w:rsid w:val="00D600E0"/>
    <w:rPr>
      <w:rFonts w:ascii="Tahoma" w:hAnsi="Tahoma" w:cs="Tahoma"/>
      <w:sz w:val="16"/>
      <w:szCs w:val="16"/>
    </w:rPr>
  </w:style>
  <w:style w:type="character" w:customStyle="1" w:styleId="TextodegloboCar">
    <w:name w:val="Texto de globo Car"/>
    <w:basedOn w:val="Fuentedeprrafopredeter"/>
    <w:link w:val="Textodeglobo"/>
    <w:rsid w:val="00D600E0"/>
    <w:rPr>
      <w:rFonts w:ascii="Tahoma" w:hAnsi="Tahoma" w:cs="Tahoma"/>
      <w:sz w:val="16"/>
      <w:szCs w:val="16"/>
      <w:lang w:eastAsia="es-ES"/>
    </w:rPr>
  </w:style>
  <w:style w:type="character" w:customStyle="1" w:styleId="EncabezadoCar">
    <w:name w:val="Encabezado Car"/>
    <w:basedOn w:val="Fuentedeprrafopredeter"/>
    <w:link w:val="Encabezado"/>
    <w:rsid w:val="00B60D60"/>
    <w:rPr>
      <w:rFonts w:ascii="Arial" w:hAnsi="Arial"/>
      <w:lang w:eastAsia="es-ES"/>
    </w:rPr>
  </w:style>
  <w:style w:type="character" w:styleId="Refdecomentario">
    <w:name w:val="annotation reference"/>
    <w:basedOn w:val="Fuentedeprrafopredeter"/>
    <w:rsid w:val="00FB1711"/>
    <w:rPr>
      <w:sz w:val="16"/>
      <w:szCs w:val="16"/>
    </w:rPr>
  </w:style>
  <w:style w:type="paragraph" w:styleId="Textocomentario">
    <w:name w:val="annotation text"/>
    <w:basedOn w:val="Normal"/>
    <w:link w:val="TextocomentarioCar"/>
    <w:rsid w:val="00FB1711"/>
  </w:style>
  <w:style w:type="character" w:customStyle="1" w:styleId="TextocomentarioCar">
    <w:name w:val="Texto comentario Car"/>
    <w:basedOn w:val="Fuentedeprrafopredeter"/>
    <w:link w:val="Textocomentario"/>
    <w:rsid w:val="00FB1711"/>
    <w:rPr>
      <w:rFonts w:ascii="Arial" w:hAnsi="Arial"/>
      <w:lang w:eastAsia="es-ES"/>
    </w:rPr>
  </w:style>
  <w:style w:type="paragraph" w:styleId="Asuntodelcomentario">
    <w:name w:val="annotation subject"/>
    <w:basedOn w:val="Textocomentario"/>
    <w:next w:val="Textocomentario"/>
    <w:link w:val="AsuntodelcomentarioCar"/>
    <w:rsid w:val="00FB1711"/>
    <w:rPr>
      <w:b/>
      <w:bCs/>
    </w:rPr>
  </w:style>
  <w:style w:type="character" w:customStyle="1" w:styleId="AsuntodelcomentarioCar">
    <w:name w:val="Asunto del comentario Car"/>
    <w:basedOn w:val="TextocomentarioCar"/>
    <w:link w:val="Asuntodelcomentario"/>
    <w:rsid w:val="00FB1711"/>
    <w:rPr>
      <w:rFonts w:ascii="Arial" w:hAnsi="Arial"/>
      <w:b/>
      <w:bCs/>
      <w:lang w:eastAsia="es-ES"/>
    </w:rPr>
  </w:style>
  <w:style w:type="table" w:styleId="Tablaconcuadrcula">
    <w:name w:val="Table Grid"/>
    <w:basedOn w:val="Tablanormal"/>
    <w:uiPriority w:val="59"/>
    <w:rsid w:val="00760A36"/>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49D8"/>
    <w:pPr>
      <w:contextualSpacing/>
    </w:pPr>
    <w:rPr>
      <w:b/>
    </w:rPr>
  </w:style>
  <w:style w:type="paragraph" w:customStyle="1" w:styleId="Default">
    <w:name w:val="Default"/>
    <w:rsid w:val="00383D9C"/>
    <w:pPr>
      <w:autoSpaceDE w:val="0"/>
      <w:autoSpaceDN w:val="0"/>
      <w:adjustRightInd w:val="0"/>
    </w:pPr>
    <w:rPr>
      <w:rFonts w:ascii="Arial" w:hAnsi="Arial" w:cs="Arial"/>
      <w:color w:val="000000"/>
      <w:sz w:val="24"/>
      <w:szCs w:val="24"/>
      <w:lang w:val="es-ES" w:eastAsia="es-ES"/>
    </w:rPr>
  </w:style>
  <w:style w:type="table" w:styleId="Sombreadoclaro-nfasis3">
    <w:name w:val="Light Shading Accent 3"/>
    <w:basedOn w:val="Tablanormal"/>
    <w:uiPriority w:val="60"/>
    <w:rsid w:val="00566E1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566E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uentedeprrafopredeter"/>
    <w:rsid w:val="00CF64D9"/>
  </w:style>
  <w:style w:type="paragraph" w:customStyle="1" w:styleId="bodytext21">
    <w:name w:val="bodytext21"/>
    <w:basedOn w:val="Normal"/>
    <w:rsid w:val="00A25113"/>
    <w:pPr>
      <w:spacing w:before="100" w:beforeAutospacing="1" w:after="100" w:afterAutospacing="1"/>
    </w:pPr>
    <w:rPr>
      <w:rFonts w:ascii="Times New Roman" w:hAnsi="Times New Roman"/>
      <w:sz w:val="24"/>
      <w:szCs w:val="24"/>
      <w:lang w:eastAsia="es-MX"/>
    </w:rPr>
  </w:style>
  <w:style w:type="character" w:styleId="Hipervnculo">
    <w:name w:val="Hyperlink"/>
    <w:basedOn w:val="Fuentedeprrafopredeter"/>
    <w:uiPriority w:val="99"/>
    <w:unhideWhenUsed/>
    <w:rsid w:val="001910F1"/>
    <w:rPr>
      <w:color w:val="0000FF"/>
      <w:u w:val="single"/>
    </w:rPr>
  </w:style>
  <w:style w:type="paragraph" w:styleId="NormalWeb">
    <w:name w:val="Normal (Web)"/>
    <w:basedOn w:val="Normal"/>
    <w:uiPriority w:val="99"/>
    <w:semiHidden/>
    <w:unhideWhenUsed/>
    <w:rsid w:val="002F7B51"/>
    <w:pPr>
      <w:spacing w:before="100" w:beforeAutospacing="1" w:after="100" w:afterAutospacing="1"/>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565">
      <w:bodyDiv w:val="1"/>
      <w:marLeft w:val="0"/>
      <w:marRight w:val="0"/>
      <w:marTop w:val="0"/>
      <w:marBottom w:val="0"/>
      <w:divBdr>
        <w:top w:val="none" w:sz="0" w:space="0" w:color="auto"/>
        <w:left w:val="none" w:sz="0" w:space="0" w:color="auto"/>
        <w:bottom w:val="none" w:sz="0" w:space="0" w:color="auto"/>
        <w:right w:val="none" w:sz="0" w:space="0" w:color="auto"/>
      </w:divBdr>
    </w:div>
    <w:div w:id="321323268">
      <w:bodyDiv w:val="1"/>
      <w:marLeft w:val="0"/>
      <w:marRight w:val="0"/>
      <w:marTop w:val="0"/>
      <w:marBottom w:val="0"/>
      <w:divBdr>
        <w:top w:val="none" w:sz="0" w:space="0" w:color="auto"/>
        <w:left w:val="none" w:sz="0" w:space="0" w:color="auto"/>
        <w:bottom w:val="none" w:sz="0" w:space="0" w:color="auto"/>
        <w:right w:val="none" w:sz="0" w:space="0" w:color="auto"/>
      </w:divBdr>
    </w:div>
    <w:div w:id="460197011">
      <w:bodyDiv w:val="1"/>
      <w:marLeft w:val="0"/>
      <w:marRight w:val="0"/>
      <w:marTop w:val="0"/>
      <w:marBottom w:val="0"/>
      <w:divBdr>
        <w:top w:val="none" w:sz="0" w:space="0" w:color="auto"/>
        <w:left w:val="none" w:sz="0" w:space="0" w:color="auto"/>
        <w:bottom w:val="none" w:sz="0" w:space="0" w:color="auto"/>
        <w:right w:val="none" w:sz="0" w:space="0" w:color="auto"/>
      </w:divBdr>
      <w:divsChild>
        <w:div w:id="187468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032669">
      <w:bodyDiv w:val="1"/>
      <w:marLeft w:val="0"/>
      <w:marRight w:val="0"/>
      <w:marTop w:val="0"/>
      <w:marBottom w:val="0"/>
      <w:divBdr>
        <w:top w:val="none" w:sz="0" w:space="0" w:color="auto"/>
        <w:left w:val="none" w:sz="0" w:space="0" w:color="auto"/>
        <w:bottom w:val="none" w:sz="0" w:space="0" w:color="auto"/>
        <w:right w:val="none" w:sz="0" w:space="0" w:color="auto"/>
      </w:divBdr>
    </w:div>
    <w:div w:id="1148745155">
      <w:bodyDiv w:val="1"/>
      <w:marLeft w:val="0"/>
      <w:marRight w:val="0"/>
      <w:marTop w:val="0"/>
      <w:marBottom w:val="0"/>
      <w:divBdr>
        <w:top w:val="none" w:sz="0" w:space="0" w:color="auto"/>
        <w:left w:val="none" w:sz="0" w:space="0" w:color="auto"/>
        <w:bottom w:val="none" w:sz="0" w:space="0" w:color="auto"/>
        <w:right w:val="none" w:sz="0" w:space="0" w:color="auto"/>
      </w:divBdr>
      <w:divsChild>
        <w:div w:id="1047609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50417">
      <w:bodyDiv w:val="1"/>
      <w:marLeft w:val="0"/>
      <w:marRight w:val="0"/>
      <w:marTop w:val="0"/>
      <w:marBottom w:val="0"/>
      <w:divBdr>
        <w:top w:val="none" w:sz="0" w:space="0" w:color="auto"/>
        <w:left w:val="none" w:sz="0" w:space="0" w:color="auto"/>
        <w:bottom w:val="none" w:sz="0" w:space="0" w:color="auto"/>
        <w:right w:val="none" w:sz="0" w:space="0" w:color="auto"/>
      </w:divBdr>
    </w:div>
    <w:div w:id="1697538779">
      <w:bodyDiv w:val="1"/>
      <w:marLeft w:val="0"/>
      <w:marRight w:val="0"/>
      <w:marTop w:val="0"/>
      <w:marBottom w:val="0"/>
      <w:divBdr>
        <w:top w:val="none" w:sz="0" w:space="0" w:color="auto"/>
        <w:left w:val="none" w:sz="0" w:space="0" w:color="auto"/>
        <w:bottom w:val="none" w:sz="0" w:space="0" w:color="auto"/>
        <w:right w:val="none" w:sz="0" w:space="0" w:color="auto"/>
      </w:divBdr>
    </w:div>
    <w:div w:id="1713722702">
      <w:bodyDiv w:val="1"/>
      <w:marLeft w:val="0"/>
      <w:marRight w:val="0"/>
      <w:marTop w:val="0"/>
      <w:marBottom w:val="0"/>
      <w:divBdr>
        <w:top w:val="none" w:sz="0" w:space="0" w:color="auto"/>
        <w:left w:val="none" w:sz="0" w:space="0" w:color="auto"/>
        <w:bottom w:val="none" w:sz="0" w:space="0" w:color="auto"/>
        <w:right w:val="none" w:sz="0" w:space="0" w:color="auto"/>
      </w:divBdr>
    </w:div>
    <w:div w:id="20552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isacmpl.co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sacmpl.com.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sacmpl.com.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isacmpl.com.m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PLANTILL\F-OR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38A2-9651-4399-9224-7A65D634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F-ORG</Template>
  <TotalTime>1</TotalTime>
  <Pages>11</Pages>
  <Words>1390</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MANUAL DE ORGANIZACIÓN</vt:lpstr>
    </vt:vector>
  </TitlesOfParts>
  <Company>IPN</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ORGANIZACIÓN</dc:title>
  <dc:creator>DIRECCION ADMINISTRATIVA</dc:creator>
  <cp:lastModifiedBy>COMP_4</cp:lastModifiedBy>
  <cp:revision>2</cp:revision>
  <cp:lastPrinted>2016-01-28T17:24:00Z</cp:lastPrinted>
  <dcterms:created xsi:type="dcterms:W3CDTF">2016-01-28T17:28:00Z</dcterms:created>
  <dcterms:modified xsi:type="dcterms:W3CDTF">2016-01-28T17:28:00Z</dcterms:modified>
</cp:coreProperties>
</file>